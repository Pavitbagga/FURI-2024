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6C76" w14:textId="030DBFC8" w:rsidR="00B83AA8" w:rsidRDefault="000B4EE8" w:rsidP="00B83AA8">
      <w:pPr>
        <w:spacing w:after="0" w:line="240" w:lineRule="auto"/>
        <w:jc w:val="center"/>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 xml:space="preserve">Machine Learning on Embedded Systems to </w:t>
      </w:r>
      <w:r w:rsidR="00437CD3">
        <w:rPr>
          <w:rFonts w:ascii="Arial" w:eastAsia="Times New Roman" w:hAnsi="Arial" w:cs="Arial"/>
          <w:b/>
          <w:bCs/>
          <w:color w:val="000000"/>
          <w:kern w:val="0"/>
          <w14:ligatures w14:val="none"/>
        </w:rPr>
        <w:t>A</w:t>
      </w:r>
      <w:r>
        <w:rPr>
          <w:rFonts w:ascii="Arial" w:eastAsia="Times New Roman" w:hAnsi="Arial" w:cs="Arial"/>
          <w:b/>
          <w:bCs/>
          <w:color w:val="000000"/>
          <w:kern w:val="0"/>
          <w14:ligatures w14:val="none"/>
        </w:rPr>
        <w:t xml:space="preserve">ssess </w:t>
      </w:r>
      <w:r w:rsidR="00437CD3">
        <w:rPr>
          <w:rFonts w:ascii="Arial" w:eastAsia="Times New Roman" w:hAnsi="Arial" w:cs="Arial"/>
          <w:b/>
          <w:bCs/>
          <w:color w:val="000000"/>
          <w:kern w:val="0"/>
          <w14:ligatures w14:val="none"/>
        </w:rPr>
        <w:t>C</w:t>
      </w:r>
      <w:r>
        <w:rPr>
          <w:rFonts w:ascii="Arial" w:eastAsia="Times New Roman" w:hAnsi="Arial" w:cs="Arial"/>
          <w:b/>
          <w:bCs/>
          <w:color w:val="000000"/>
          <w:kern w:val="0"/>
          <w14:ligatures w14:val="none"/>
        </w:rPr>
        <w:t xml:space="preserve">orrect </w:t>
      </w:r>
      <w:ins w:id="0" w:author="Devesh Nath (Student)" w:date="2023-10-17T17:31:00Z">
        <w:r w:rsidR="00552D8F">
          <w:rPr>
            <w:rFonts w:ascii="Arial" w:eastAsia="Times New Roman" w:hAnsi="Arial" w:cs="Arial"/>
            <w:b/>
            <w:bCs/>
            <w:color w:val="000000"/>
            <w:kern w:val="0"/>
            <w14:ligatures w14:val="none"/>
          </w:rPr>
          <w:t>F</w:t>
        </w:r>
      </w:ins>
      <w:del w:id="1" w:author="Devesh Nath (Student)" w:date="2023-10-17T17:31:00Z">
        <w:r w:rsidDel="00552D8F">
          <w:rPr>
            <w:rFonts w:ascii="Arial" w:eastAsia="Times New Roman" w:hAnsi="Arial" w:cs="Arial"/>
            <w:b/>
            <w:bCs/>
            <w:color w:val="000000"/>
            <w:kern w:val="0"/>
            <w14:ligatures w14:val="none"/>
          </w:rPr>
          <w:delText>f</w:delText>
        </w:r>
      </w:del>
      <w:r>
        <w:rPr>
          <w:rFonts w:ascii="Arial" w:eastAsia="Times New Roman" w:hAnsi="Arial" w:cs="Arial"/>
          <w:b/>
          <w:bCs/>
          <w:color w:val="000000"/>
          <w:kern w:val="0"/>
          <w14:ligatures w14:val="none"/>
        </w:rPr>
        <w:t xml:space="preserve">orm </w:t>
      </w:r>
      <w:ins w:id="2" w:author="Devesh Nath (Student)" w:date="2023-10-17T17:31:00Z">
        <w:r w:rsidR="00552D8F">
          <w:rPr>
            <w:rFonts w:ascii="Arial" w:eastAsia="Times New Roman" w:hAnsi="Arial" w:cs="Arial"/>
            <w:b/>
            <w:bCs/>
            <w:color w:val="000000"/>
            <w:kern w:val="0"/>
            <w14:ligatures w14:val="none"/>
          </w:rPr>
          <w:t>D</w:t>
        </w:r>
      </w:ins>
      <w:del w:id="3" w:author="Devesh Nath (Student)" w:date="2023-10-17T17:31:00Z">
        <w:r w:rsidDel="00552D8F">
          <w:rPr>
            <w:rFonts w:ascii="Arial" w:eastAsia="Times New Roman" w:hAnsi="Arial" w:cs="Arial"/>
            <w:b/>
            <w:bCs/>
            <w:color w:val="000000"/>
            <w:kern w:val="0"/>
            <w14:ligatures w14:val="none"/>
          </w:rPr>
          <w:delText>d</w:delText>
        </w:r>
      </w:del>
      <w:r>
        <w:rPr>
          <w:rFonts w:ascii="Arial" w:eastAsia="Times New Roman" w:hAnsi="Arial" w:cs="Arial"/>
          <w:b/>
          <w:bCs/>
          <w:color w:val="000000"/>
          <w:kern w:val="0"/>
          <w14:ligatures w14:val="none"/>
        </w:rPr>
        <w:t xml:space="preserve">uring </w:t>
      </w:r>
      <w:ins w:id="4" w:author="Devesh Nath (Student)" w:date="2023-10-17T17:31:00Z">
        <w:r w:rsidR="00552D8F">
          <w:rPr>
            <w:rFonts w:ascii="Arial" w:eastAsia="Times New Roman" w:hAnsi="Arial" w:cs="Arial"/>
            <w:b/>
            <w:bCs/>
            <w:color w:val="000000"/>
            <w:kern w:val="0"/>
            <w14:ligatures w14:val="none"/>
          </w:rPr>
          <w:t>W</w:t>
        </w:r>
      </w:ins>
      <w:del w:id="5" w:author="Devesh Nath (Student)" w:date="2023-10-17T17:31:00Z">
        <w:r w:rsidDel="00552D8F">
          <w:rPr>
            <w:rFonts w:ascii="Arial" w:eastAsia="Times New Roman" w:hAnsi="Arial" w:cs="Arial"/>
            <w:b/>
            <w:bCs/>
            <w:color w:val="000000"/>
            <w:kern w:val="0"/>
            <w14:ligatures w14:val="none"/>
          </w:rPr>
          <w:delText>w</w:delText>
        </w:r>
      </w:del>
      <w:r>
        <w:rPr>
          <w:rFonts w:ascii="Arial" w:eastAsia="Times New Roman" w:hAnsi="Arial" w:cs="Arial"/>
          <w:b/>
          <w:bCs/>
          <w:color w:val="000000"/>
          <w:kern w:val="0"/>
          <w14:ligatures w14:val="none"/>
        </w:rPr>
        <w:t xml:space="preserve">eight </w:t>
      </w:r>
      <w:ins w:id="6" w:author="Devesh Nath (Student)" w:date="2023-10-17T17:31:00Z">
        <w:r w:rsidR="00552D8F">
          <w:rPr>
            <w:rFonts w:ascii="Arial" w:eastAsia="Times New Roman" w:hAnsi="Arial" w:cs="Arial"/>
            <w:b/>
            <w:bCs/>
            <w:color w:val="000000"/>
            <w:kern w:val="0"/>
            <w14:ligatures w14:val="none"/>
          </w:rPr>
          <w:t>T</w:t>
        </w:r>
      </w:ins>
      <w:del w:id="7" w:author="Devesh Nath (Student)" w:date="2023-10-17T17:31:00Z">
        <w:r w:rsidDel="00552D8F">
          <w:rPr>
            <w:rFonts w:ascii="Arial" w:eastAsia="Times New Roman" w:hAnsi="Arial" w:cs="Arial"/>
            <w:b/>
            <w:bCs/>
            <w:color w:val="000000"/>
            <w:kern w:val="0"/>
            <w14:ligatures w14:val="none"/>
          </w:rPr>
          <w:delText>t</w:delText>
        </w:r>
      </w:del>
      <w:r>
        <w:rPr>
          <w:rFonts w:ascii="Arial" w:eastAsia="Times New Roman" w:hAnsi="Arial" w:cs="Arial"/>
          <w:b/>
          <w:bCs/>
          <w:color w:val="000000"/>
          <w:kern w:val="0"/>
          <w14:ligatures w14:val="none"/>
        </w:rPr>
        <w:t>raining</w:t>
      </w:r>
    </w:p>
    <w:p w14:paraId="78B11D00" w14:textId="229BEBDD" w:rsidR="0022099D" w:rsidRDefault="0022099D" w:rsidP="00B83AA8">
      <w:pPr>
        <w:spacing w:after="0" w:line="240" w:lineRule="auto"/>
        <w:jc w:val="center"/>
        <w:rPr>
          <w:rFonts w:ascii="Arial" w:eastAsia="Times New Roman" w:hAnsi="Arial" w:cs="Arial"/>
          <w:color w:val="000000"/>
          <w:kern w:val="0"/>
          <w14:ligatures w14:val="none"/>
        </w:rPr>
      </w:pPr>
      <w:r>
        <w:rPr>
          <w:rFonts w:ascii="Arial" w:eastAsia="Times New Roman" w:hAnsi="Arial" w:cs="Arial"/>
          <w:b/>
          <w:bCs/>
          <w:color w:val="000000"/>
          <w:kern w:val="0"/>
          <w14:ligatures w14:val="none"/>
        </w:rPr>
        <w:t xml:space="preserve">Student: </w:t>
      </w:r>
      <w:r>
        <w:rPr>
          <w:rFonts w:ascii="Arial" w:eastAsia="Times New Roman" w:hAnsi="Arial" w:cs="Arial"/>
          <w:color w:val="000000"/>
          <w:kern w:val="0"/>
          <w14:ligatures w14:val="none"/>
        </w:rPr>
        <w:t>Devesh Nath</w:t>
      </w:r>
    </w:p>
    <w:p w14:paraId="69ECCA66" w14:textId="3DB02C6F" w:rsidR="0022099D" w:rsidRPr="0022099D" w:rsidRDefault="0022099D" w:rsidP="00B83AA8">
      <w:pPr>
        <w:spacing w:after="0" w:line="240" w:lineRule="auto"/>
        <w:jc w:val="center"/>
        <w:rPr>
          <w:rFonts w:ascii="Arial" w:eastAsia="Times New Roman" w:hAnsi="Arial" w:cs="Arial"/>
          <w:color w:val="000000"/>
          <w:kern w:val="0"/>
          <w14:ligatures w14:val="none"/>
        </w:rPr>
      </w:pPr>
      <w:r>
        <w:rPr>
          <w:rFonts w:ascii="Arial" w:eastAsia="Times New Roman" w:hAnsi="Arial" w:cs="Arial"/>
          <w:b/>
          <w:bCs/>
          <w:color w:val="000000"/>
          <w:kern w:val="0"/>
          <w14:ligatures w14:val="none"/>
        </w:rPr>
        <w:t xml:space="preserve">Mentor: </w:t>
      </w:r>
      <w:r w:rsidRPr="0022099D">
        <w:rPr>
          <w:rFonts w:ascii="Arial" w:eastAsia="Times New Roman" w:hAnsi="Arial" w:cs="Arial"/>
          <w:color w:val="000000"/>
          <w:kern w:val="0"/>
          <w14:ligatures w14:val="none"/>
        </w:rPr>
        <w:t>Dr. Chao Wang</w:t>
      </w:r>
      <w:r>
        <w:rPr>
          <w:rFonts w:ascii="Arial" w:eastAsia="Times New Roman" w:hAnsi="Arial" w:cs="Arial"/>
          <w:color w:val="000000"/>
          <w:kern w:val="0"/>
          <w14:ligatures w14:val="none"/>
        </w:rPr>
        <w:t xml:space="preserve">, </w:t>
      </w:r>
      <w:r w:rsidR="008843E9" w:rsidRPr="008843E9">
        <w:rPr>
          <w:rFonts w:ascii="Arial" w:eastAsia="Times New Roman" w:hAnsi="Arial" w:cs="Arial"/>
          <w:color w:val="000000"/>
          <w:kern w:val="0"/>
          <w14:ligatures w14:val="none"/>
        </w:rPr>
        <w:t>School of Electrical, Computer and Energy Engineering</w:t>
      </w:r>
    </w:p>
    <w:p w14:paraId="7C19708B" w14:textId="77777777" w:rsidR="00B83AA8" w:rsidRPr="00B83AA8" w:rsidRDefault="00B83AA8" w:rsidP="00B83AA8">
      <w:pPr>
        <w:spacing w:after="0" w:line="240" w:lineRule="auto"/>
        <w:jc w:val="center"/>
        <w:rPr>
          <w:rFonts w:ascii="Arial" w:eastAsia="Times New Roman" w:hAnsi="Arial" w:cs="Arial"/>
          <w:b/>
          <w:bCs/>
          <w:color w:val="000000"/>
          <w:kern w:val="0"/>
          <w14:ligatures w14:val="none"/>
        </w:rPr>
      </w:pPr>
    </w:p>
    <w:p w14:paraId="3CE18495" w14:textId="52DB6B26" w:rsidR="00F43D1C"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color w:val="000000"/>
          <w:kern w:val="0"/>
          <w14:ligatures w14:val="none"/>
        </w:rPr>
        <w:t>The research question that this project seeks to address is</w:t>
      </w:r>
      <w:r>
        <w:rPr>
          <w:rFonts w:ascii="Arial" w:eastAsia="Times New Roman" w:hAnsi="Arial" w:cs="Arial"/>
          <w:color w:val="000000"/>
          <w:kern w:val="0"/>
          <w14:ligatures w14:val="none"/>
        </w:rPr>
        <w:t xml:space="preserve">: How can machine learning classify common weight training exercises </w:t>
      </w:r>
      <w:r w:rsidR="003207FD">
        <w:rPr>
          <w:rFonts w:ascii="Arial" w:eastAsia="Times New Roman" w:hAnsi="Arial" w:cs="Arial"/>
          <w:color w:val="000000"/>
          <w:kern w:val="0"/>
          <w14:ligatures w14:val="none"/>
        </w:rPr>
        <w:t xml:space="preserve">in real-time </w:t>
      </w:r>
      <w:r>
        <w:rPr>
          <w:rFonts w:ascii="Arial" w:eastAsia="Times New Roman" w:hAnsi="Arial" w:cs="Arial"/>
          <w:color w:val="000000"/>
          <w:kern w:val="0"/>
          <w14:ligatures w14:val="none"/>
        </w:rPr>
        <w:t>through</w:t>
      </w:r>
      <w:r w:rsidR="003207FD">
        <w:rPr>
          <w:rFonts w:ascii="Arial" w:eastAsia="Times New Roman" w:hAnsi="Arial" w:cs="Arial"/>
          <w:color w:val="000000"/>
          <w:kern w:val="0"/>
          <w14:ligatures w14:val="none"/>
        </w:rPr>
        <w:t xml:space="preserve"> motion</w:t>
      </w:r>
      <w:r>
        <w:rPr>
          <w:rFonts w:ascii="Arial" w:eastAsia="Times New Roman" w:hAnsi="Arial" w:cs="Arial"/>
          <w:color w:val="000000"/>
          <w:kern w:val="0"/>
          <w14:ligatures w14:val="none"/>
        </w:rPr>
        <w:t xml:space="preserve"> data collected on a</w:t>
      </w:r>
      <w:r w:rsidR="003207FD">
        <w:rPr>
          <w:rFonts w:ascii="Arial" w:eastAsia="Times New Roman" w:hAnsi="Arial" w:cs="Arial"/>
          <w:color w:val="000000"/>
          <w:kern w:val="0"/>
          <w14:ligatures w14:val="none"/>
        </w:rPr>
        <w:t xml:space="preserve"> strategically placed</w:t>
      </w:r>
      <w:r>
        <w:rPr>
          <w:rFonts w:ascii="Arial" w:eastAsia="Times New Roman" w:hAnsi="Arial" w:cs="Arial"/>
          <w:color w:val="000000"/>
          <w:kern w:val="0"/>
          <w14:ligatures w14:val="none"/>
        </w:rPr>
        <w:t xml:space="preserve"> IMU while also being able to judge correct form and posture?</w:t>
      </w:r>
    </w:p>
    <w:p w14:paraId="1605E85F" w14:textId="77777777" w:rsidR="000C495C" w:rsidRDefault="000C495C" w:rsidP="00B83AA8">
      <w:pPr>
        <w:spacing w:after="0" w:line="240" w:lineRule="auto"/>
        <w:jc w:val="both"/>
        <w:rPr>
          <w:rFonts w:ascii="Arial" w:eastAsia="Times New Roman" w:hAnsi="Arial" w:cs="Arial"/>
          <w:color w:val="000000"/>
          <w:kern w:val="0"/>
          <w14:ligatures w14:val="none"/>
        </w:rPr>
      </w:pPr>
    </w:p>
    <w:p w14:paraId="760C85B2" w14:textId="1EEFBEF6" w:rsidR="00F43D1C" w:rsidDel="00B91124" w:rsidRDefault="00F43D1C" w:rsidP="00B83AA8">
      <w:pPr>
        <w:spacing w:after="0" w:line="240" w:lineRule="auto"/>
        <w:jc w:val="both"/>
        <w:rPr>
          <w:del w:id="8" w:author="Devesh Nath (Student)" w:date="2023-10-17T17:41:00Z"/>
          <w:rFonts w:ascii="Arial" w:eastAsia="Times New Roman" w:hAnsi="Arial" w:cs="Arial"/>
          <w:color w:val="FF0000"/>
          <w:kern w:val="0"/>
          <w14:ligatures w14:val="none"/>
        </w:rPr>
      </w:pPr>
      <w:r>
        <w:rPr>
          <w:rFonts w:ascii="Arial" w:eastAsia="Times New Roman" w:hAnsi="Arial" w:cs="Arial"/>
          <w:color w:val="000000"/>
          <w:kern w:val="0"/>
          <w14:ligatures w14:val="none"/>
        </w:rPr>
        <w:t xml:space="preserve">The research aims to be able </w:t>
      </w:r>
      <w:r w:rsidR="00B97B7C">
        <w:rPr>
          <w:rFonts w:ascii="Arial" w:eastAsia="Times New Roman" w:hAnsi="Arial" w:cs="Arial"/>
          <w:color w:val="000000"/>
          <w:kern w:val="0"/>
          <w14:ligatures w14:val="none"/>
        </w:rPr>
        <w:t xml:space="preserve">to be able to </w:t>
      </w:r>
      <w:r w:rsidR="003207FD">
        <w:rPr>
          <w:rFonts w:ascii="Arial" w:eastAsia="Times New Roman" w:hAnsi="Arial" w:cs="Arial"/>
          <w:color w:val="000000"/>
          <w:kern w:val="0"/>
          <w14:ligatures w14:val="none"/>
        </w:rPr>
        <w:t xml:space="preserve">create a system to classify weight training exercises in real-time and </w:t>
      </w:r>
      <w:r w:rsidR="00B97B7C">
        <w:rPr>
          <w:rFonts w:ascii="Arial" w:eastAsia="Times New Roman" w:hAnsi="Arial" w:cs="Arial"/>
          <w:color w:val="000000"/>
          <w:kern w:val="0"/>
          <w14:ligatures w14:val="none"/>
        </w:rPr>
        <w:t>generate reliable motion data</w:t>
      </w:r>
      <w:r w:rsidR="003207FD">
        <w:rPr>
          <w:rFonts w:ascii="Arial" w:eastAsia="Times New Roman" w:hAnsi="Arial" w:cs="Arial"/>
          <w:color w:val="000000"/>
          <w:kern w:val="0"/>
          <w14:ligatures w14:val="none"/>
        </w:rPr>
        <w:t xml:space="preserve">. </w:t>
      </w:r>
    </w:p>
    <w:p w14:paraId="3FF5026B" w14:textId="055BB61A" w:rsidR="00B83AA8" w:rsidRPr="00B83AA8" w:rsidRDefault="00B83AA8" w:rsidP="00B83AA8">
      <w:pPr>
        <w:spacing w:after="0" w:line="240" w:lineRule="auto"/>
        <w:jc w:val="both"/>
        <w:rPr>
          <w:rFonts w:ascii="Arial" w:eastAsia="Times New Roman" w:hAnsi="Arial" w:cs="Arial"/>
          <w:color w:val="000000"/>
          <w:kern w:val="0"/>
          <w14:ligatures w14:val="none"/>
        </w:rPr>
      </w:pPr>
    </w:p>
    <w:p w14:paraId="7CB76FD0" w14:textId="11DC6655" w:rsidR="00B83AA8" w:rsidRDefault="00B83AA8" w:rsidP="00B83AA8">
      <w:pPr>
        <w:spacing w:after="0" w:line="240" w:lineRule="auto"/>
        <w:jc w:val="both"/>
        <w:rPr>
          <w:rFonts w:ascii="Arial" w:eastAsia="Times New Roman" w:hAnsi="Arial" w:cs="Arial"/>
          <w:color w:val="000000"/>
          <w:kern w:val="0"/>
          <w14:ligatures w14:val="none"/>
        </w:rPr>
      </w:pPr>
      <w:r w:rsidRPr="00B83AA8">
        <w:rPr>
          <w:rFonts w:ascii="Arial" w:eastAsia="Times New Roman" w:hAnsi="Arial" w:cs="Arial"/>
          <w:color w:val="000000"/>
          <w:kern w:val="0"/>
          <w14:ligatures w14:val="none"/>
        </w:rPr>
        <w:t>This research advances knowledge in </w:t>
      </w:r>
      <w:r>
        <w:rPr>
          <w:rFonts w:ascii="Arial" w:eastAsia="Times New Roman" w:hAnsi="Arial" w:cs="Arial"/>
          <w:color w:val="000000"/>
          <w:kern w:val="0"/>
          <w14:ligatures w14:val="none"/>
        </w:rPr>
        <w:t xml:space="preserve">machine learning and motion recognition using Inertial Measurement Units (IMUs) by investigating </w:t>
      </w:r>
      <w:r w:rsidR="00F43D1C">
        <w:rPr>
          <w:rFonts w:ascii="Arial" w:eastAsia="Times New Roman" w:hAnsi="Arial" w:cs="Arial"/>
          <w:color w:val="000000"/>
          <w:kern w:val="0"/>
          <w14:ligatures w14:val="none"/>
        </w:rPr>
        <w:t xml:space="preserve">the role of contemporary machine learning algorithms to identify complex recurring patterns in real-time by relying on motion data collected on a microcontroller, IMU and </w:t>
      </w:r>
      <w:r w:rsidR="00437CD3">
        <w:rPr>
          <w:rFonts w:ascii="Arial" w:eastAsia="Times New Roman" w:hAnsi="Arial" w:cs="Arial"/>
          <w:color w:val="000000"/>
          <w:kern w:val="0"/>
          <w14:ligatures w14:val="none"/>
        </w:rPr>
        <w:t>additional peripheral sensors</w:t>
      </w:r>
      <w:r w:rsidR="00F43D1C">
        <w:rPr>
          <w:rFonts w:ascii="Arial" w:eastAsia="Times New Roman" w:hAnsi="Arial" w:cs="Arial"/>
          <w:color w:val="000000"/>
          <w:kern w:val="0"/>
          <w14:ligatures w14:val="none"/>
        </w:rPr>
        <w:t xml:space="preserve">. The research goals strongly align to the </w:t>
      </w:r>
      <w:r w:rsidR="00F43D1C" w:rsidRPr="008843E9">
        <w:rPr>
          <w:rFonts w:ascii="Arial" w:eastAsia="Times New Roman" w:hAnsi="Arial" w:cs="Arial"/>
          <w:b/>
          <w:bCs/>
          <w:color w:val="000000"/>
          <w:kern w:val="0"/>
          <w14:ligatures w14:val="none"/>
        </w:rPr>
        <w:t>Fulton Research Theme of Health</w:t>
      </w:r>
      <w:ins w:id="9" w:author="Devesh" w:date="2023-10-16T14:50:00Z">
        <w:r w:rsidR="00437CD3">
          <w:rPr>
            <w:rFonts w:ascii="Arial" w:eastAsia="Times New Roman" w:hAnsi="Arial" w:cs="Arial"/>
            <w:b/>
            <w:bCs/>
            <w:color w:val="000000"/>
            <w:kern w:val="0"/>
            <w14:ligatures w14:val="none"/>
          </w:rPr>
          <w:t>,</w:t>
        </w:r>
      </w:ins>
      <w:r w:rsidR="00F43D1C">
        <w:rPr>
          <w:rFonts w:ascii="Arial" w:eastAsia="Times New Roman" w:hAnsi="Arial" w:cs="Arial"/>
          <w:color w:val="000000"/>
          <w:kern w:val="0"/>
          <w14:ligatures w14:val="none"/>
        </w:rPr>
        <w:t xml:space="preserve"> as the work </w:t>
      </w:r>
      <w:r w:rsidR="00437CD3">
        <w:rPr>
          <w:rFonts w:ascii="Arial" w:eastAsia="Times New Roman" w:hAnsi="Arial" w:cs="Arial"/>
          <w:color w:val="000000"/>
          <w:kern w:val="0"/>
          <w14:ligatures w14:val="none"/>
        </w:rPr>
        <w:t>in this project</w:t>
      </w:r>
      <w:r w:rsidR="00F43D1C">
        <w:rPr>
          <w:rFonts w:ascii="Arial" w:eastAsia="Times New Roman" w:hAnsi="Arial" w:cs="Arial"/>
          <w:color w:val="000000"/>
          <w:kern w:val="0"/>
          <w14:ligatures w14:val="none"/>
        </w:rPr>
        <w:t xml:space="preserve"> </w:t>
      </w:r>
      <w:r w:rsidR="00736C95">
        <w:rPr>
          <w:rFonts w:ascii="Arial" w:eastAsia="Times New Roman" w:hAnsi="Arial" w:cs="Arial"/>
          <w:color w:val="000000"/>
          <w:kern w:val="0"/>
          <w14:ligatures w14:val="none"/>
        </w:rPr>
        <w:t>can</w:t>
      </w:r>
      <w:r w:rsidR="00F43D1C">
        <w:rPr>
          <w:rFonts w:ascii="Arial" w:eastAsia="Times New Roman" w:hAnsi="Arial" w:cs="Arial"/>
          <w:color w:val="000000"/>
          <w:kern w:val="0"/>
          <w14:ligatures w14:val="none"/>
        </w:rPr>
        <w:t xml:space="preserve"> directly affect the long-term muscle and bone health of athletes. Being able to recognize correct posture and movement during workouts is extremely important for proper muscle growth and to prevent chronic injuries.</w:t>
      </w:r>
      <w:r w:rsidR="003207FD">
        <w:rPr>
          <w:rFonts w:ascii="Arial" w:eastAsia="Times New Roman" w:hAnsi="Arial" w:cs="Arial"/>
          <w:color w:val="000000"/>
          <w:kern w:val="0"/>
          <w14:ligatures w14:val="none"/>
        </w:rPr>
        <w:t xml:space="preserve"> </w:t>
      </w:r>
      <w:r w:rsidR="00612F56">
        <w:rPr>
          <w:rFonts w:ascii="Arial" w:hAnsi="Arial" w:cs="Arial"/>
          <w:color w:val="000000"/>
          <w:shd w:val="clear" w:color="auto" w:fill="FFFFFF"/>
        </w:rPr>
        <w:t>Dr</w:t>
      </w:r>
      <w:ins w:id="10" w:author="Devesh" w:date="2023-10-16T14:51:00Z">
        <w:r w:rsidR="00437CD3">
          <w:rPr>
            <w:rFonts w:ascii="Arial" w:hAnsi="Arial" w:cs="Arial"/>
            <w:color w:val="000000"/>
            <w:shd w:val="clear" w:color="auto" w:fill="FFFFFF"/>
          </w:rPr>
          <w:t>.</w:t>
        </w:r>
      </w:ins>
      <w:r w:rsidR="00612F56">
        <w:rPr>
          <w:rFonts w:ascii="Arial" w:hAnsi="Arial" w:cs="Arial"/>
          <w:color w:val="000000"/>
          <w:shd w:val="clear" w:color="auto" w:fill="FFFFFF"/>
        </w:rPr>
        <w:t xml:space="preserve"> Wang's knowledge and experience in machine learning, embedded systems and TinyML will help guide the research.</w:t>
      </w:r>
    </w:p>
    <w:p w14:paraId="17367227" w14:textId="77777777" w:rsidR="003207FD" w:rsidRDefault="003207FD" w:rsidP="00B83AA8">
      <w:pPr>
        <w:spacing w:after="0" w:line="240" w:lineRule="auto"/>
        <w:jc w:val="both"/>
        <w:rPr>
          <w:rFonts w:ascii="Arial" w:eastAsia="Times New Roman" w:hAnsi="Arial" w:cs="Arial"/>
          <w:color w:val="000000"/>
          <w:kern w:val="0"/>
          <w14:ligatures w14:val="none"/>
        </w:rPr>
      </w:pPr>
    </w:p>
    <w:p w14:paraId="2C1FC499" w14:textId="62EEA7F0" w:rsidR="003207FD" w:rsidRDefault="003207FD" w:rsidP="00B83AA8">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At completion, the resulting system</w:t>
      </w:r>
      <w:r w:rsidR="005E7E55">
        <w:rPr>
          <w:rFonts w:ascii="Arial" w:eastAsia="Times New Roman" w:hAnsi="Arial" w:cs="Arial"/>
          <w:color w:val="000000"/>
          <w:kern w:val="0"/>
          <w14:ligatures w14:val="none"/>
        </w:rPr>
        <w:t xml:space="preserve"> will be handheld</w:t>
      </w:r>
      <w:r w:rsidR="00D84B01">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will be able to </w:t>
      </w:r>
      <w:r w:rsidR="00D84B01" w:rsidRPr="008843E9">
        <w:rPr>
          <w:rFonts w:ascii="Arial" w:eastAsia="Times New Roman" w:hAnsi="Arial" w:cs="Arial"/>
          <w:b/>
          <w:bCs/>
          <w:color w:val="000000"/>
          <w:kern w:val="0"/>
          <w14:ligatures w14:val="none"/>
        </w:rPr>
        <w:t xml:space="preserve">classify exercises in real-time, </w:t>
      </w:r>
      <w:r w:rsidR="00437CD3">
        <w:rPr>
          <w:rFonts w:ascii="Arial" w:eastAsia="Times New Roman" w:hAnsi="Arial" w:cs="Arial"/>
          <w:b/>
          <w:bCs/>
          <w:color w:val="000000"/>
          <w:kern w:val="0"/>
          <w14:ligatures w14:val="none"/>
        </w:rPr>
        <w:t xml:space="preserve">and </w:t>
      </w:r>
      <w:r w:rsidR="00D84B01" w:rsidRPr="008843E9">
        <w:rPr>
          <w:rFonts w:ascii="Arial" w:eastAsia="Times New Roman" w:hAnsi="Arial" w:cs="Arial"/>
          <w:b/>
          <w:bCs/>
          <w:color w:val="000000"/>
          <w:kern w:val="0"/>
          <w14:ligatures w14:val="none"/>
        </w:rPr>
        <w:t xml:space="preserve">collect and </w:t>
      </w:r>
      <w:r w:rsidRPr="008843E9">
        <w:rPr>
          <w:rFonts w:ascii="Arial" w:eastAsia="Times New Roman" w:hAnsi="Arial" w:cs="Arial"/>
          <w:b/>
          <w:bCs/>
          <w:color w:val="000000"/>
          <w:kern w:val="0"/>
          <w14:ligatures w14:val="none"/>
        </w:rPr>
        <w:t>train on the data</w:t>
      </w:r>
      <w:r>
        <w:rPr>
          <w:rFonts w:ascii="Arial" w:eastAsia="Times New Roman" w:hAnsi="Arial" w:cs="Arial"/>
          <w:color w:val="000000"/>
          <w:kern w:val="0"/>
          <w14:ligatures w14:val="none"/>
        </w:rPr>
        <w:t xml:space="preserve"> (on the </w:t>
      </w:r>
      <w:r w:rsidR="005E7E55">
        <w:rPr>
          <w:rFonts w:ascii="Arial" w:eastAsia="Times New Roman" w:hAnsi="Arial" w:cs="Arial"/>
          <w:color w:val="000000"/>
          <w:kern w:val="0"/>
          <w14:ligatures w14:val="none"/>
        </w:rPr>
        <w:t xml:space="preserve">handheld </w:t>
      </w:r>
      <w:r>
        <w:rPr>
          <w:rFonts w:ascii="Arial" w:eastAsia="Times New Roman" w:hAnsi="Arial" w:cs="Arial"/>
          <w:color w:val="000000"/>
          <w:kern w:val="0"/>
          <w14:ligatures w14:val="none"/>
        </w:rPr>
        <w:t>embedded device or external</w:t>
      </w:r>
      <w:r w:rsidR="00D84B01">
        <w:rPr>
          <w:rFonts w:ascii="Arial" w:eastAsia="Times New Roman" w:hAnsi="Arial" w:cs="Arial"/>
          <w:color w:val="000000"/>
          <w:kern w:val="0"/>
          <w14:ligatures w14:val="none"/>
        </w:rPr>
        <w:t>ly</w:t>
      </w:r>
      <w:r w:rsidR="005E7E55">
        <w:rPr>
          <w:rFonts w:ascii="Arial" w:eastAsia="Times New Roman" w:hAnsi="Arial" w:cs="Arial"/>
          <w:color w:val="000000"/>
          <w:kern w:val="0"/>
          <w14:ligatures w14:val="none"/>
        </w:rPr>
        <w:t>)</w:t>
      </w:r>
      <w:r w:rsidR="00D84B01">
        <w:rPr>
          <w:rFonts w:ascii="Arial" w:eastAsia="Times New Roman" w:hAnsi="Arial" w:cs="Arial"/>
          <w:color w:val="000000"/>
          <w:kern w:val="0"/>
          <w14:ligatures w14:val="none"/>
        </w:rPr>
        <w:t>. A pipeline will be created to make the data collection and training process faster. Future development will include training/classification with multiple handheld nodes for complex exercises.</w:t>
      </w:r>
      <w:r w:rsidR="005E7E55">
        <w:rPr>
          <w:rFonts w:ascii="Arial" w:eastAsia="Times New Roman" w:hAnsi="Arial" w:cs="Arial"/>
          <w:color w:val="000000"/>
          <w:kern w:val="0"/>
          <w14:ligatures w14:val="none"/>
        </w:rPr>
        <w:t xml:space="preserve"> </w:t>
      </w:r>
    </w:p>
    <w:p w14:paraId="35C2A055" w14:textId="77777777" w:rsidR="00340E3C" w:rsidRDefault="00340E3C" w:rsidP="00B83AA8">
      <w:pPr>
        <w:spacing w:after="0" w:line="240" w:lineRule="auto"/>
        <w:jc w:val="both"/>
        <w:rPr>
          <w:rFonts w:ascii="Arial" w:eastAsia="Times New Roman" w:hAnsi="Arial" w:cs="Arial"/>
          <w:color w:val="000000"/>
          <w:kern w:val="0"/>
          <w14:ligatures w14:val="none"/>
        </w:rPr>
      </w:pPr>
    </w:p>
    <w:p w14:paraId="04D5ABF6" w14:textId="354A2C8E" w:rsidR="00340E3C" w:rsidRDefault="00340E3C" w:rsidP="00B83AA8">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Abstract</w:t>
      </w:r>
    </w:p>
    <w:p w14:paraId="72057F97" w14:textId="277B7B33" w:rsidR="00340E3C" w:rsidRPr="00340E3C" w:rsidRDefault="00340E3C" w:rsidP="00B83AA8">
      <w:p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Machine learning has seen a great increase in popularity in the past few years due to its outstanding pattern recognition within complex systems and even replicating those patterns for generation</w:t>
      </w:r>
      <w:r w:rsidR="008843E9">
        <w:rPr>
          <w:rFonts w:ascii="Arial" w:eastAsia="Times New Roman" w:hAnsi="Arial" w:cs="Arial"/>
          <w:color w:val="000000"/>
          <w:kern w:val="0"/>
          <w14:ligatures w14:val="none"/>
        </w:rPr>
        <w:t xml:space="preserve"> </w:t>
      </w:r>
      <w:r w:rsidR="008843E9" w:rsidRPr="008843E9">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1</w:t>
      </w:r>
      <w:r w:rsidR="008843E9" w:rsidRPr="008843E9">
        <w:rPr>
          <w:rFonts w:ascii="Arial" w:eastAsia="Times New Roman" w:hAnsi="Arial" w:cs="Arial"/>
          <w:color w:val="00B0F0"/>
          <w:kern w:val="0"/>
          <w14:ligatures w14:val="none"/>
        </w:rPr>
        <w:t>]</w:t>
      </w:r>
      <w:r>
        <w:rPr>
          <w:rFonts w:ascii="Arial" w:eastAsia="Times New Roman" w:hAnsi="Arial" w:cs="Arial"/>
          <w:color w:val="000000"/>
          <w:kern w:val="0"/>
          <w14:ligatures w14:val="none"/>
        </w:rPr>
        <w:t>.</w:t>
      </w:r>
      <w:ins w:id="11" w:author="Devesh Nath (Student)" w:date="2023-10-17T16:24:00Z">
        <w:r w:rsidR="001C4EF7">
          <w:rPr>
            <w:rFonts w:ascii="Arial" w:eastAsia="Times New Roman" w:hAnsi="Arial" w:cs="Arial"/>
            <w:color w:val="000000"/>
            <w:kern w:val="0"/>
            <w14:ligatures w14:val="none"/>
          </w:rPr>
          <w:t xml:space="preserve"> </w:t>
        </w:r>
      </w:ins>
      <w:ins w:id="12" w:author="Devesh Nath (Student)" w:date="2023-10-17T16:25:00Z">
        <w:r w:rsidR="001C4EF7">
          <w:rPr>
            <w:rFonts w:ascii="Arial" w:eastAsia="Times New Roman" w:hAnsi="Arial" w:cs="Arial"/>
            <w:color w:val="000000"/>
            <w:kern w:val="0"/>
            <w14:ligatures w14:val="none"/>
          </w:rPr>
          <w:t xml:space="preserve">When it comes to detecting patterns in body movements during exercises, </w:t>
        </w:r>
      </w:ins>
      <w:commentRangeStart w:id="13"/>
      <w:del w:id="14" w:author="Devesh Nath (Student)" w:date="2023-10-17T16:24:00Z">
        <w:r w:rsidDel="001C4EF7">
          <w:rPr>
            <w:rFonts w:ascii="Arial" w:eastAsia="Times New Roman" w:hAnsi="Arial" w:cs="Arial"/>
            <w:color w:val="000000"/>
            <w:kern w:val="0"/>
            <w14:ligatures w14:val="none"/>
          </w:rPr>
          <w:delText xml:space="preserve"> It can imitate human pattern recognition</w:delText>
        </w:r>
        <w:commentRangeEnd w:id="13"/>
        <w:r w:rsidR="00437CD3" w:rsidDel="001C4EF7">
          <w:rPr>
            <w:rStyle w:val="CommentReference"/>
          </w:rPr>
          <w:commentReference w:id="13"/>
        </w:r>
        <w:r w:rsidDel="001C4EF7">
          <w:rPr>
            <w:rFonts w:ascii="Arial" w:eastAsia="Times New Roman" w:hAnsi="Arial" w:cs="Arial"/>
            <w:color w:val="000000"/>
            <w:kern w:val="0"/>
            <w14:ligatures w14:val="none"/>
          </w:rPr>
          <w:delText xml:space="preserve">. </w:delText>
        </w:r>
      </w:del>
      <w:del w:id="15" w:author="Devesh Nath (Student)" w:date="2023-10-17T16:25:00Z">
        <w:r w:rsidDel="001C4EF7">
          <w:rPr>
            <w:rFonts w:ascii="Arial" w:eastAsia="Times New Roman" w:hAnsi="Arial" w:cs="Arial"/>
            <w:color w:val="000000"/>
            <w:kern w:val="0"/>
            <w14:ligatures w14:val="none"/>
          </w:rPr>
          <w:delText>P</w:delText>
        </w:r>
      </w:del>
      <w:ins w:id="16" w:author="Devesh Nath (Student)" w:date="2023-10-17T16:25:00Z">
        <w:r w:rsidR="001C4EF7">
          <w:rPr>
            <w:rFonts w:ascii="Arial" w:eastAsia="Times New Roman" w:hAnsi="Arial" w:cs="Arial"/>
            <w:color w:val="000000"/>
            <w:kern w:val="0"/>
            <w14:ligatures w14:val="none"/>
          </w:rPr>
          <w:t>p</w:t>
        </w:r>
      </w:ins>
      <w:r>
        <w:rPr>
          <w:rFonts w:ascii="Arial" w:eastAsia="Times New Roman" w:hAnsi="Arial" w:cs="Arial"/>
          <w:color w:val="000000"/>
          <w:kern w:val="0"/>
          <w14:ligatures w14:val="none"/>
        </w:rPr>
        <w:t>ersonal trainers can instinctively recognize patterns in a bad form or a bad movement. Good personal trainers can help an individual prevent injury and help them achieve their goals in fitness</w:t>
      </w:r>
      <w:r w:rsidR="007B38D5">
        <w:rPr>
          <w:rFonts w:ascii="Arial" w:eastAsia="Times New Roman" w:hAnsi="Arial" w:cs="Arial"/>
          <w:color w:val="000000"/>
          <w:kern w:val="0"/>
          <w14:ligatures w14:val="none"/>
        </w:rPr>
        <w:t xml:space="preserve"> </w:t>
      </w:r>
      <w:r w:rsidR="007B38D5" w:rsidRPr="007B38D5">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2</w:t>
      </w:r>
      <w:r w:rsidR="007B38D5" w:rsidRPr="007B38D5">
        <w:rPr>
          <w:rFonts w:ascii="Arial" w:eastAsia="Times New Roman" w:hAnsi="Arial" w:cs="Arial"/>
          <w:color w:val="00B0F0"/>
          <w:kern w:val="0"/>
          <w14:ligatures w14:val="none"/>
        </w:rPr>
        <w:t>]</w:t>
      </w:r>
      <w:r>
        <w:rPr>
          <w:rFonts w:ascii="Arial" w:eastAsia="Times New Roman" w:hAnsi="Arial" w:cs="Arial"/>
          <w:color w:val="000000"/>
          <w:kern w:val="0"/>
          <w14:ligatures w14:val="none"/>
        </w:rPr>
        <w:t xml:space="preserve">. </w:t>
      </w:r>
      <w:commentRangeStart w:id="17"/>
      <w:r w:rsidR="00323919">
        <w:rPr>
          <w:rFonts w:ascii="Arial" w:eastAsia="Times New Roman" w:hAnsi="Arial" w:cs="Arial"/>
          <w:color w:val="000000"/>
          <w:kern w:val="0"/>
          <w14:ligatures w14:val="none"/>
        </w:rPr>
        <w:t xml:space="preserve">They help with a lot more stuff than form corrections like workout routines and diet. </w:t>
      </w:r>
      <w:commentRangeEnd w:id="17"/>
      <w:r w:rsidR="00437CD3">
        <w:rPr>
          <w:rStyle w:val="CommentReference"/>
        </w:rPr>
        <w:commentReference w:id="17"/>
      </w:r>
      <w:r>
        <w:rPr>
          <w:rFonts w:ascii="Arial" w:eastAsia="Times New Roman" w:hAnsi="Arial" w:cs="Arial"/>
          <w:color w:val="000000"/>
          <w:kern w:val="0"/>
          <w14:ligatures w14:val="none"/>
        </w:rPr>
        <w:t xml:space="preserve">However, </w:t>
      </w:r>
      <w:r w:rsidRPr="008843E9">
        <w:rPr>
          <w:rFonts w:ascii="Arial" w:eastAsia="Times New Roman" w:hAnsi="Arial" w:cs="Arial"/>
          <w:b/>
          <w:bCs/>
          <w:color w:val="000000"/>
          <w:kern w:val="0"/>
          <w14:ligatures w14:val="none"/>
        </w:rPr>
        <w:t>it is hard to find personal trainers</w:t>
      </w:r>
      <w:r>
        <w:rPr>
          <w:rFonts w:ascii="Arial" w:eastAsia="Times New Roman" w:hAnsi="Arial" w:cs="Arial"/>
          <w:color w:val="000000"/>
          <w:kern w:val="0"/>
          <w14:ligatures w14:val="none"/>
        </w:rPr>
        <w:t xml:space="preserve"> either because there aren’t as </w:t>
      </w:r>
      <w:r w:rsidR="00323919">
        <w:rPr>
          <w:rFonts w:ascii="Arial" w:eastAsia="Times New Roman" w:hAnsi="Arial" w:cs="Arial"/>
          <w:color w:val="000000"/>
          <w:kern w:val="0"/>
          <w14:ligatures w14:val="none"/>
        </w:rPr>
        <w:t>many to train every individual,</w:t>
      </w:r>
      <w:r>
        <w:rPr>
          <w:rFonts w:ascii="Arial" w:eastAsia="Times New Roman" w:hAnsi="Arial" w:cs="Arial"/>
          <w:color w:val="000000"/>
          <w:kern w:val="0"/>
          <w14:ligatures w14:val="none"/>
        </w:rPr>
        <w:t xml:space="preserve"> or the</w:t>
      </w:r>
      <w:r w:rsidR="00323919">
        <w:rPr>
          <w:rFonts w:ascii="Arial" w:eastAsia="Times New Roman" w:hAnsi="Arial" w:cs="Arial"/>
          <w:color w:val="000000"/>
          <w:kern w:val="0"/>
          <w14:ligatures w14:val="none"/>
        </w:rPr>
        <w:t xml:space="preserve">ir services are expensive. There is a </w:t>
      </w:r>
      <w:r w:rsidR="00323919" w:rsidRPr="008843E9">
        <w:rPr>
          <w:rFonts w:ascii="Arial" w:eastAsia="Times New Roman" w:hAnsi="Arial" w:cs="Arial"/>
          <w:b/>
          <w:bCs/>
          <w:color w:val="000000"/>
          <w:kern w:val="0"/>
          <w14:ligatures w14:val="none"/>
        </w:rPr>
        <w:t xml:space="preserve">need for a device that can </w:t>
      </w:r>
      <w:r w:rsidR="000553FB" w:rsidRPr="008843E9">
        <w:rPr>
          <w:rFonts w:ascii="Arial" w:eastAsia="Times New Roman" w:hAnsi="Arial" w:cs="Arial"/>
          <w:b/>
          <w:bCs/>
          <w:color w:val="000000"/>
          <w:kern w:val="0"/>
          <w14:ligatures w14:val="none"/>
        </w:rPr>
        <w:t>help athletes train safely</w:t>
      </w:r>
      <w:r w:rsidR="000553FB">
        <w:rPr>
          <w:rFonts w:ascii="Arial" w:eastAsia="Times New Roman" w:hAnsi="Arial" w:cs="Arial"/>
          <w:color w:val="000000"/>
          <w:kern w:val="0"/>
          <w14:ligatures w14:val="none"/>
        </w:rPr>
        <w:t xml:space="preserve"> by monitoring their form and keeping them safe. The device cannot be</w:t>
      </w:r>
      <w:ins w:id="18" w:author="Devesh" w:date="2023-10-16T14:53:00Z">
        <w:r w:rsidR="00437CD3">
          <w:rPr>
            <w:rFonts w:ascii="Arial" w:eastAsia="Times New Roman" w:hAnsi="Arial" w:cs="Arial"/>
            <w:color w:val="000000"/>
            <w:kern w:val="0"/>
            <w14:ligatures w14:val="none"/>
          </w:rPr>
          <w:t xml:space="preserve"> too</w:t>
        </w:r>
      </w:ins>
      <w:r w:rsidR="000553FB">
        <w:rPr>
          <w:rFonts w:ascii="Arial" w:eastAsia="Times New Roman" w:hAnsi="Arial" w:cs="Arial"/>
          <w:color w:val="000000"/>
          <w:kern w:val="0"/>
          <w14:ligatures w14:val="none"/>
        </w:rPr>
        <w:t xml:space="preserve"> heavy or big to influence the movement of the athlete or cause them any discomfort while also being sturdy and have a high computing power. </w:t>
      </w:r>
    </w:p>
    <w:p w14:paraId="2FFEB4A4" w14:textId="77777777" w:rsidR="00B83AA8" w:rsidRDefault="00B83AA8" w:rsidP="00B83AA8">
      <w:pPr>
        <w:spacing w:after="0" w:line="240" w:lineRule="auto"/>
        <w:jc w:val="both"/>
        <w:rPr>
          <w:rFonts w:ascii="Arial" w:eastAsia="Times New Roman" w:hAnsi="Arial" w:cs="Arial"/>
          <w:color w:val="000000"/>
          <w:kern w:val="0"/>
          <w14:ligatures w14:val="none"/>
        </w:rPr>
      </w:pPr>
    </w:p>
    <w:p w14:paraId="1302CB37" w14:textId="2E27B84F" w:rsidR="000553FB" w:rsidRPr="004E0F93" w:rsidRDefault="000553FB" w:rsidP="00B83AA8">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 xml:space="preserve">Current literature and state of the art </w:t>
      </w:r>
    </w:p>
    <w:p w14:paraId="7ED3308A" w14:textId="696AA190" w:rsidR="000553FB" w:rsidRPr="004E0F93" w:rsidRDefault="000553FB"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Detection of Human Body Movement Patterns Using IMU and Barometer</w:t>
      </w:r>
      <w:r w:rsidR="009F11A6">
        <w:rPr>
          <w:rFonts w:ascii="Arial" w:eastAsia="Times New Roman" w:hAnsi="Arial" w:cs="Arial"/>
          <w:color w:val="000000"/>
          <w:kern w:val="0"/>
          <w14:ligatures w14:val="none"/>
        </w:rPr>
        <w:t xml:space="preserve"> </w:t>
      </w:r>
      <w:r w:rsidR="000C495C">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3</w:t>
      </w:r>
      <w:r w:rsidR="000C495C">
        <w:rPr>
          <w:rFonts w:ascii="Arial" w:eastAsia="Times New Roman" w:hAnsi="Arial" w:cs="Arial"/>
          <w:color w:val="00B0F0"/>
          <w:kern w:val="0"/>
          <w14:ligatures w14:val="none"/>
        </w:rPr>
        <w:t xml:space="preserve">] </w:t>
      </w:r>
      <w:r w:rsidR="000C495C">
        <w:rPr>
          <w:rFonts w:ascii="Arial" w:eastAsia="Times New Roman" w:hAnsi="Arial" w:cs="Arial"/>
          <w:kern w:val="0"/>
          <w14:ligatures w14:val="none"/>
        </w:rPr>
        <w:t>: SVM algorithm for motion detection with IMU and Barometer data.</w:t>
      </w:r>
    </w:p>
    <w:p w14:paraId="02114D57" w14:textId="34E4AAA3" w:rsidR="000553FB" w:rsidRPr="004E0F93" w:rsidRDefault="000553FB"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Deep-Learning-Based Character Recognition from Handwriting Motion Data Captured Using IMU and Force Sensors</w:t>
      </w:r>
      <w:r w:rsidR="009F11A6">
        <w:rPr>
          <w:rFonts w:ascii="Arial" w:eastAsia="Times New Roman" w:hAnsi="Arial" w:cs="Arial"/>
          <w:color w:val="000000"/>
          <w:kern w:val="0"/>
          <w14:ligatures w14:val="none"/>
        </w:rPr>
        <w:t xml:space="preserve"> </w:t>
      </w:r>
      <w:r w:rsidR="009F11A6" w:rsidRPr="000C495C">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4</w:t>
      </w:r>
      <w:r w:rsidR="009F11A6" w:rsidRPr="000C495C">
        <w:rPr>
          <w:rFonts w:ascii="Arial" w:eastAsia="Times New Roman" w:hAnsi="Arial" w:cs="Arial"/>
          <w:color w:val="00B0F0"/>
          <w:kern w:val="0"/>
          <w14:ligatures w14:val="none"/>
        </w:rPr>
        <w:t>]</w:t>
      </w:r>
      <w:r w:rsidR="000C495C">
        <w:rPr>
          <w:rFonts w:ascii="Arial" w:eastAsia="Times New Roman" w:hAnsi="Arial" w:cs="Arial"/>
          <w:color w:val="00B0F0"/>
          <w:kern w:val="0"/>
          <w14:ligatures w14:val="none"/>
        </w:rPr>
        <w:t xml:space="preserve"> </w:t>
      </w:r>
      <w:r w:rsidR="000C495C">
        <w:rPr>
          <w:rFonts w:ascii="Arial" w:eastAsia="Times New Roman" w:hAnsi="Arial" w:cs="Arial"/>
          <w:kern w:val="0"/>
          <w14:ligatures w14:val="none"/>
        </w:rPr>
        <w:t>: Multiple deep learning algorithms tested to classify handwriting motion data using a system of force sensors combined with IMU data.</w:t>
      </w:r>
    </w:p>
    <w:p w14:paraId="411B25C4" w14:textId="2B43FCE5" w:rsidR="000553FB" w:rsidRPr="004E0F93" w:rsidRDefault="004E0F93" w:rsidP="000553FB">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Improving gait classification in horses by using inertial measurement unit (IMU) generated data and machine learning</w:t>
      </w:r>
      <w:r w:rsidR="009F11A6">
        <w:rPr>
          <w:rFonts w:ascii="Arial" w:eastAsia="Times New Roman" w:hAnsi="Arial" w:cs="Arial"/>
          <w:color w:val="000000"/>
          <w:kern w:val="0"/>
          <w14:ligatures w14:val="none"/>
        </w:rPr>
        <w:t xml:space="preserve"> </w:t>
      </w:r>
      <w:r w:rsidR="009F11A6" w:rsidRPr="000C495C">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5</w:t>
      </w:r>
      <w:r w:rsidR="009F11A6" w:rsidRPr="000C495C">
        <w:rPr>
          <w:rFonts w:ascii="Arial" w:eastAsia="Times New Roman" w:hAnsi="Arial" w:cs="Arial"/>
          <w:color w:val="00B0F0"/>
          <w:kern w:val="0"/>
          <w14:ligatures w14:val="none"/>
        </w:rPr>
        <w:t>]</w:t>
      </w:r>
      <w:r w:rsidR="000C495C">
        <w:rPr>
          <w:rFonts w:ascii="Arial" w:eastAsia="Times New Roman" w:hAnsi="Arial" w:cs="Arial"/>
          <w:color w:val="00B0F0"/>
          <w:kern w:val="0"/>
          <w14:ligatures w14:val="none"/>
        </w:rPr>
        <w:t xml:space="preserve"> </w:t>
      </w:r>
      <w:r w:rsidR="000C495C">
        <w:rPr>
          <w:rFonts w:ascii="Arial" w:eastAsia="Times New Roman" w:hAnsi="Arial" w:cs="Arial"/>
          <w:kern w:val="0"/>
          <w14:ligatures w14:val="none"/>
        </w:rPr>
        <w:t xml:space="preserve">: </w:t>
      </w:r>
      <w:r w:rsidR="005212DE">
        <w:rPr>
          <w:rFonts w:ascii="Arial" w:eastAsia="Times New Roman" w:hAnsi="Arial" w:cs="Arial"/>
          <w:kern w:val="0"/>
          <w14:ligatures w14:val="none"/>
        </w:rPr>
        <w:t xml:space="preserve">Gait classification for Horses from motion data (collected using multiple IMUs) using BLSTM segmentation method. </w:t>
      </w:r>
    </w:p>
    <w:p w14:paraId="65AD78F2" w14:textId="2600021C" w:rsidR="005212DE" w:rsidRPr="005212DE" w:rsidRDefault="004E0F93" w:rsidP="005212DE">
      <w:pPr>
        <w:pStyle w:val="ListParagraph"/>
        <w:numPr>
          <w:ilvl w:val="0"/>
          <w:numId w:val="3"/>
        </w:numPr>
        <w:spacing w:after="0" w:line="240" w:lineRule="auto"/>
        <w:jc w:val="both"/>
        <w:rPr>
          <w:rFonts w:ascii="Arial" w:eastAsia="Times New Roman" w:hAnsi="Arial" w:cs="Arial"/>
          <w:color w:val="000000"/>
          <w:kern w:val="0"/>
          <w14:ligatures w14:val="none"/>
        </w:rPr>
      </w:pPr>
      <w:r w:rsidRPr="004E0F93">
        <w:rPr>
          <w:rFonts w:ascii="Arial" w:eastAsia="Times New Roman" w:hAnsi="Arial" w:cs="Arial"/>
          <w:color w:val="000000"/>
          <w:kern w:val="0"/>
          <w14:ligatures w14:val="none"/>
        </w:rPr>
        <w:t>Golf Swing Segmentation from a Single IMU Using Machine Learning</w:t>
      </w:r>
      <w:r w:rsidR="009F11A6">
        <w:rPr>
          <w:rFonts w:ascii="Arial" w:eastAsia="Times New Roman" w:hAnsi="Arial" w:cs="Arial"/>
          <w:color w:val="000000"/>
          <w:kern w:val="0"/>
          <w14:ligatures w14:val="none"/>
        </w:rPr>
        <w:t xml:space="preserve"> </w:t>
      </w:r>
      <w:r w:rsidR="009F11A6" w:rsidRPr="000C495C">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6</w:t>
      </w:r>
      <w:r w:rsidR="009F11A6" w:rsidRPr="000C495C">
        <w:rPr>
          <w:rFonts w:ascii="Arial" w:eastAsia="Times New Roman" w:hAnsi="Arial" w:cs="Arial"/>
          <w:color w:val="00B0F0"/>
          <w:kern w:val="0"/>
          <w14:ligatures w14:val="none"/>
        </w:rPr>
        <w:t>]</w:t>
      </w:r>
      <w:r w:rsidR="000C495C">
        <w:rPr>
          <w:rFonts w:ascii="Arial" w:eastAsia="Times New Roman" w:hAnsi="Arial" w:cs="Arial"/>
          <w:color w:val="00B0F0"/>
          <w:kern w:val="0"/>
          <w14:ligatures w14:val="none"/>
        </w:rPr>
        <w:t xml:space="preserve"> </w:t>
      </w:r>
      <w:r w:rsidR="000C495C">
        <w:rPr>
          <w:rFonts w:ascii="Arial" w:eastAsia="Times New Roman" w:hAnsi="Arial" w:cs="Arial"/>
          <w:kern w:val="0"/>
          <w14:ligatures w14:val="none"/>
        </w:rPr>
        <w:t>:</w:t>
      </w:r>
      <w:r w:rsidR="005212DE">
        <w:rPr>
          <w:rFonts w:ascii="Arial" w:eastAsia="Times New Roman" w:hAnsi="Arial" w:cs="Arial"/>
          <w:kern w:val="0"/>
          <w14:ligatures w14:val="none"/>
        </w:rPr>
        <w:t xml:space="preserve"> </w:t>
      </w:r>
      <w:r w:rsidR="005212DE">
        <w:rPr>
          <w:rFonts w:ascii="Arial" w:eastAsia="Times New Roman" w:hAnsi="Arial" w:cs="Arial"/>
          <w:color w:val="000000"/>
          <w:kern w:val="0"/>
          <w14:ligatures w14:val="none"/>
        </w:rPr>
        <w:t>Classification of golf swing phases from motion data using CNN and BLSTM segmentation method.</w:t>
      </w:r>
    </w:p>
    <w:p w14:paraId="73B71985" w14:textId="4A6654B5" w:rsidR="009F11A6" w:rsidRPr="005212DE" w:rsidRDefault="009F11A6" w:rsidP="003D7049">
      <w:pPr>
        <w:pStyle w:val="ListParagraph"/>
        <w:numPr>
          <w:ilvl w:val="0"/>
          <w:numId w:val="3"/>
        </w:numPr>
        <w:spacing w:after="0" w:line="240" w:lineRule="auto"/>
        <w:jc w:val="both"/>
        <w:rPr>
          <w:rFonts w:ascii="Arial" w:eastAsia="Times New Roman" w:hAnsi="Arial" w:cs="Arial"/>
          <w:color w:val="000000"/>
          <w:kern w:val="0"/>
          <w14:ligatures w14:val="none"/>
        </w:rPr>
      </w:pPr>
      <w:r w:rsidRPr="009F11A6">
        <w:rPr>
          <w:rFonts w:ascii="Arial" w:eastAsia="Times New Roman" w:hAnsi="Arial" w:cs="Arial"/>
          <w:color w:val="000000"/>
          <w:kern w:val="0"/>
          <w14:ligatures w14:val="none"/>
        </w:rPr>
        <w:t>A hierarchical hand motions recognition method based on IMU and EMG sensors</w:t>
      </w:r>
      <w:r>
        <w:rPr>
          <w:rFonts w:ascii="Arial" w:eastAsia="Times New Roman" w:hAnsi="Arial" w:cs="Arial"/>
          <w:color w:val="000000"/>
          <w:kern w:val="0"/>
          <w14:ligatures w14:val="none"/>
        </w:rPr>
        <w:t xml:space="preserve"> </w:t>
      </w:r>
      <w:r w:rsidRPr="000C495C">
        <w:rPr>
          <w:rFonts w:ascii="Arial" w:eastAsia="Times New Roman" w:hAnsi="Arial" w:cs="Arial"/>
          <w:color w:val="00B0F0"/>
          <w:kern w:val="0"/>
          <w14:ligatures w14:val="none"/>
        </w:rPr>
        <w:t>[</w:t>
      </w:r>
      <w:r w:rsidR="008B2062">
        <w:rPr>
          <w:rFonts w:ascii="Arial" w:eastAsia="Times New Roman" w:hAnsi="Arial" w:cs="Arial"/>
          <w:color w:val="00B0F0"/>
          <w:kern w:val="0"/>
          <w14:ligatures w14:val="none"/>
        </w:rPr>
        <w:t>7</w:t>
      </w:r>
      <w:r w:rsidRPr="000C495C">
        <w:rPr>
          <w:rFonts w:ascii="Arial" w:eastAsia="Times New Roman" w:hAnsi="Arial" w:cs="Arial"/>
          <w:color w:val="00B0F0"/>
          <w:kern w:val="0"/>
          <w14:ligatures w14:val="none"/>
        </w:rPr>
        <w:t>]</w:t>
      </w:r>
      <w:r w:rsidR="000C495C">
        <w:rPr>
          <w:rFonts w:ascii="Arial" w:eastAsia="Times New Roman" w:hAnsi="Arial" w:cs="Arial"/>
          <w:color w:val="00B0F0"/>
          <w:kern w:val="0"/>
          <w14:ligatures w14:val="none"/>
        </w:rPr>
        <w:t xml:space="preserve"> </w:t>
      </w:r>
      <w:r w:rsidR="000C495C">
        <w:rPr>
          <w:rFonts w:ascii="Arial" w:eastAsia="Times New Roman" w:hAnsi="Arial" w:cs="Arial"/>
          <w:kern w:val="0"/>
          <w14:ligatures w14:val="none"/>
        </w:rPr>
        <w:t>:</w:t>
      </w:r>
      <w:r w:rsidR="005212DE">
        <w:rPr>
          <w:rFonts w:ascii="Arial" w:eastAsia="Times New Roman" w:hAnsi="Arial" w:cs="Arial"/>
          <w:kern w:val="0"/>
          <w14:ligatures w14:val="none"/>
        </w:rPr>
        <w:t xml:space="preserve"> Using data from multiple sensor types to recognize motion patterns with SVM segmentation and classical (non-ML) methods. </w:t>
      </w:r>
    </w:p>
    <w:p w14:paraId="4F019084" w14:textId="1B23214F" w:rsidR="000553FB" w:rsidRDefault="004E0F93" w:rsidP="00B83AA8">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lastRenderedPageBreak/>
        <w:t>Research Plan</w:t>
      </w:r>
    </w:p>
    <w:p w14:paraId="2934F3E4" w14:textId="3C0A2613" w:rsidR="000A1C96" w:rsidRDefault="000A1C96" w:rsidP="00CD5ECD">
      <w:pPr>
        <w:spacing w:after="0" w:line="240" w:lineRule="auto"/>
        <w:ind w:left="360"/>
        <w:jc w:val="both"/>
        <w:rPr>
          <w:rFonts w:ascii="Arial" w:eastAsia="Times New Roman" w:hAnsi="Arial" w:cs="Arial"/>
          <w:color w:val="000000"/>
          <w:kern w:val="0"/>
          <w14:ligatures w14:val="none"/>
        </w:rPr>
      </w:pPr>
      <w:r>
        <w:rPr>
          <w:rFonts w:ascii="Arial" w:eastAsia="Times New Roman" w:hAnsi="Arial" w:cs="Arial"/>
          <w:b/>
          <w:bCs/>
          <w:color w:val="000000"/>
          <w:kern w:val="0"/>
          <w14:ligatures w14:val="none"/>
        </w:rPr>
        <w:t xml:space="preserve">Research Method: </w:t>
      </w:r>
      <w:r w:rsidR="00CD5ECD">
        <w:rPr>
          <w:rFonts w:ascii="Arial" w:eastAsia="Times New Roman" w:hAnsi="Arial" w:cs="Arial"/>
          <w:color w:val="000000"/>
          <w:kern w:val="0"/>
          <w14:ligatures w14:val="none"/>
        </w:rPr>
        <w:t>The research method will begin by analyzing the state of the art. Then a data collection method will be devised followed by collecting the required data. The results will be analyzed through implementation of various ML algorithms</w:t>
      </w:r>
      <w:ins w:id="19" w:author="Devesh Nath (Student)" w:date="2023-10-17T16:28:00Z">
        <w:r w:rsidR="001473A9">
          <w:rPr>
            <w:rFonts w:ascii="Arial" w:eastAsia="Times New Roman" w:hAnsi="Arial" w:cs="Arial"/>
            <w:color w:val="000000"/>
            <w:kern w:val="0"/>
            <w14:ligatures w14:val="none"/>
          </w:rPr>
          <w:t>.</w:t>
        </w:r>
      </w:ins>
      <w:del w:id="20" w:author="Devesh Nath (Student)" w:date="2023-10-17T16:28:00Z">
        <w:r w:rsidR="00CD5ECD" w:rsidDel="001473A9">
          <w:rPr>
            <w:rFonts w:ascii="Arial" w:eastAsia="Times New Roman" w:hAnsi="Arial" w:cs="Arial"/>
            <w:color w:val="000000"/>
            <w:kern w:val="0"/>
            <w14:ligatures w14:val="none"/>
          </w:rPr>
          <w:delText xml:space="preserve"> and conclusions will be drawn.</w:delText>
        </w:r>
      </w:del>
    </w:p>
    <w:p w14:paraId="63CEFD0E" w14:textId="5C2049FE" w:rsidR="000A1C96" w:rsidRDefault="00CE7D65" w:rsidP="000A1C96">
      <w:pPr>
        <w:spacing w:after="0" w:line="240" w:lineRule="auto"/>
        <w:ind w:left="360"/>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Materials</w:t>
      </w:r>
      <w:r w:rsidR="00AC002F">
        <w:rPr>
          <w:rFonts w:ascii="Arial" w:eastAsia="Times New Roman" w:hAnsi="Arial" w:cs="Arial"/>
          <w:b/>
          <w:bCs/>
          <w:color w:val="000000"/>
          <w:kern w:val="0"/>
          <w14:ligatures w14:val="none"/>
        </w:rPr>
        <w:t>/Resources</w:t>
      </w:r>
      <w:r>
        <w:rPr>
          <w:rFonts w:ascii="Arial" w:eastAsia="Times New Roman" w:hAnsi="Arial" w:cs="Arial"/>
          <w:b/>
          <w:bCs/>
          <w:color w:val="000000"/>
          <w:kern w:val="0"/>
          <w14:ligatures w14:val="none"/>
        </w:rPr>
        <w:t xml:space="preserve">: </w:t>
      </w:r>
    </w:p>
    <w:p w14:paraId="2D0ADDE7" w14:textId="3862B7B5" w:rsidR="00D1382A" w:rsidRDefault="00D1382A" w:rsidP="00D1382A">
      <w:pPr>
        <w:pStyle w:val="ListParagraph"/>
        <w:numPr>
          <w:ilvl w:val="0"/>
          <w:numId w:val="5"/>
        </w:numPr>
        <w:spacing w:after="0" w:line="240" w:lineRule="auto"/>
        <w:jc w:val="both"/>
        <w:rPr>
          <w:rFonts w:ascii="Arial" w:eastAsia="Times New Roman" w:hAnsi="Arial" w:cs="Arial"/>
          <w:color w:val="000000"/>
          <w:kern w:val="0"/>
          <w14:ligatures w14:val="none"/>
        </w:rPr>
      </w:pPr>
      <w:r w:rsidRPr="00D1382A">
        <w:rPr>
          <w:rFonts w:ascii="Arial" w:eastAsia="Times New Roman" w:hAnsi="Arial" w:cs="Arial"/>
          <w:color w:val="000000"/>
          <w:kern w:val="0"/>
          <w14:ligatures w14:val="none"/>
        </w:rPr>
        <w:t>Arduino Nicla Sense ME</w:t>
      </w:r>
      <w:r w:rsidR="005212DE">
        <w:rPr>
          <w:rFonts w:ascii="Arial" w:eastAsia="Times New Roman" w:hAnsi="Arial" w:cs="Arial"/>
          <w:color w:val="000000"/>
          <w:kern w:val="0"/>
          <w14:ligatures w14:val="none"/>
        </w:rPr>
        <w:t>: Advanced sensor board with Bosch Sensors</w:t>
      </w:r>
      <w:r w:rsidR="0022099D">
        <w:rPr>
          <w:rFonts w:ascii="Arial" w:eastAsia="Times New Roman" w:hAnsi="Arial" w:cs="Arial"/>
          <w:color w:val="000000"/>
          <w:kern w:val="0"/>
          <w14:ligatures w14:val="none"/>
        </w:rPr>
        <w:t xml:space="preserve"> and Bluetooth</w:t>
      </w:r>
    </w:p>
    <w:p w14:paraId="679A1D0F" w14:textId="010EC67C" w:rsidR="00D1382A" w:rsidRDefault="00D1382A" w:rsidP="00D1382A">
      <w:pPr>
        <w:pStyle w:val="ListParagraph"/>
        <w:numPr>
          <w:ilvl w:val="0"/>
          <w:numId w:val="5"/>
        </w:numPr>
        <w:spacing w:after="0" w:line="240" w:lineRule="auto"/>
        <w:jc w:val="both"/>
        <w:rPr>
          <w:rFonts w:ascii="Arial" w:eastAsia="Times New Roman" w:hAnsi="Arial" w:cs="Arial"/>
          <w:color w:val="000000"/>
          <w:kern w:val="0"/>
          <w14:ligatures w14:val="none"/>
        </w:rPr>
      </w:pPr>
      <w:r w:rsidRPr="00D1382A">
        <w:rPr>
          <w:rFonts w:ascii="Arial" w:eastAsia="Times New Roman" w:hAnsi="Arial" w:cs="Arial"/>
          <w:color w:val="000000"/>
          <w:kern w:val="0"/>
          <w14:ligatures w14:val="none"/>
        </w:rPr>
        <w:t>Arduino Nano 33 BLE Sense Rev 2</w:t>
      </w:r>
      <w:r w:rsidR="0022099D">
        <w:rPr>
          <w:rFonts w:ascii="Arial" w:eastAsia="Times New Roman" w:hAnsi="Arial" w:cs="Arial"/>
          <w:color w:val="000000"/>
          <w:kern w:val="0"/>
          <w14:ligatures w14:val="none"/>
        </w:rPr>
        <w:t>: Compact Sensor Board with Wi-Fi and Bluetooth</w:t>
      </w:r>
    </w:p>
    <w:p w14:paraId="4D1EA002" w14:textId="06C0560D" w:rsidR="00D1382A" w:rsidRDefault="00D1382A" w:rsidP="00D1382A">
      <w:pPr>
        <w:pStyle w:val="ListParagraph"/>
        <w:numPr>
          <w:ilvl w:val="0"/>
          <w:numId w:val="5"/>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Raspberry Pi 5</w:t>
      </w:r>
      <w:r w:rsidR="0022099D">
        <w:rPr>
          <w:rFonts w:ascii="Arial" w:eastAsia="Times New Roman" w:hAnsi="Arial" w:cs="Arial"/>
          <w:color w:val="000000"/>
          <w:kern w:val="0"/>
          <w14:ligatures w14:val="none"/>
        </w:rPr>
        <w:t>: Small and powerful single board computer with low power consumption</w:t>
      </w:r>
    </w:p>
    <w:p w14:paraId="7B83D5C9" w14:textId="2C5FA216" w:rsidR="000C495C" w:rsidRDefault="00D1382A" w:rsidP="00AC002F">
      <w:pPr>
        <w:pStyle w:val="ListParagraph"/>
        <w:numPr>
          <w:ilvl w:val="0"/>
          <w:numId w:val="5"/>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ESP32</w:t>
      </w:r>
      <w:r w:rsidR="0022099D">
        <w:rPr>
          <w:rFonts w:ascii="Arial" w:eastAsia="Times New Roman" w:hAnsi="Arial" w:cs="Arial"/>
          <w:color w:val="000000"/>
          <w:kern w:val="0"/>
          <w14:ligatures w14:val="none"/>
        </w:rPr>
        <w:t xml:space="preserve"> : Cheap and powerful microcontroller</w:t>
      </w:r>
    </w:p>
    <w:p w14:paraId="7D742E21" w14:textId="2C9C2581" w:rsidR="00D1382A" w:rsidRDefault="00D1382A" w:rsidP="00AC002F">
      <w:pPr>
        <w:pStyle w:val="ListParagraph"/>
        <w:numPr>
          <w:ilvl w:val="0"/>
          <w:numId w:val="5"/>
        </w:numPr>
        <w:spacing w:after="0" w:line="240" w:lineRule="auto"/>
        <w:jc w:val="both"/>
        <w:rPr>
          <w:rFonts w:ascii="Arial" w:eastAsia="Times New Roman" w:hAnsi="Arial" w:cs="Arial"/>
          <w:color w:val="000000"/>
          <w:kern w:val="0"/>
          <w14:ligatures w14:val="none"/>
        </w:rPr>
      </w:pPr>
      <w:r w:rsidRPr="00D1382A">
        <w:rPr>
          <w:rFonts w:ascii="Arial" w:eastAsia="Times New Roman" w:hAnsi="Arial" w:cs="Arial"/>
          <w:color w:val="000000"/>
          <w:kern w:val="0"/>
          <w14:ligatures w14:val="none"/>
        </w:rPr>
        <w:t>Adafruit 9-DOF Absolute Orientation IMU Fusion Breakout - BNO055</w:t>
      </w:r>
      <w:r>
        <w:rPr>
          <w:rFonts w:ascii="Arial" w:eastAsia="Times New Roman" w:hAnsi="Arial" w:cs="Arial"/>
          <w:color w:val="000000"/>
          <w:kern w:val="0"/>
          <w14:ligatures w14:val="none"/>
        </w:rPr>
        <w:t xml:space="preserve"> </w:t>
      </w:r>
      <w:r w:rsidR="0022099D">
        <w:rPr>
          <w:rFonts w:ascii="Arial" w:eastAsia="Times New Roman" w:hAnsi="Arial" w:cs="Arial"/>
          <w:color w:val="000000"/>
          <w:kern w:val="0"/>
          <w14:ligatures w14:val="none"/>
        </w:rPr>
        <w:t>: External IMU</w:t>
      </w:r>
    </w:p>
    <w:p w14:paraId="295D9DD0" w14:textId="561E4B8C" w:rsidR="00AC002F" w:rsidRPr="00AC002F" w:rsidRDefault="00AC002F" w:rsidP="00AC002F">
      <w:pPr>
        <w:pStyle w:val="ListParagraph"/>
        <w:numPr>
          <w:ilvl w:val="0"/>
          <w:numId w:val="5"/>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ASU Agave Cluster / Google Collab </w:t>
      </w:r>
      <w:r w:rsidR="0022099D">
        <w:rPr>
          <w:rFonts w:ascii="Arial" w:eastAsia="Times New Roman" w:hAnsi="Arial" w:cs="Arial"/>
          <w:color w:val="000000"/>
          <w:kern w:val="0"/>
          <w14:ligatures w14:val="none"/>
        </w:rPr>
        <w:t>: Resources for training ML Models</w:t>
      </w:r>
    </w:p>
    <w:p w14:paraId="1BCE841B" w14:textId="53EBB25A" w:rsidR="00343334" w:rsidRPr="00D84B01" w:rsidRDefault="00D1382A" w:rsidP="00D84B01">
      <w:pPr>
        <w:spacing w:after="0" w:line="240" w:lineRule="auto"/>
        <w:ind w:left="360"/>
        <w:jc w:val="both"/>
        <w:rPr>
          <w:rFonts w:ascii="Arial" w:eastAsia="Times New Roman" w:hAnsi="Arial" w:cs="Arial"/>
          <w:b/>
          <w:bCs/>
          <w:color w:val="000000"/>
          <w:kern w:val="0"/>
          <w14:ligatures w14:val="none"/>
        </w:rPr>
      </w:pPr>
      <w:r w:rsidRPr="00D1382A">
        <w:rPr>
          <w:rFonts w:ascii="Arial" w:eastAsia="Times New Roman" w:hAnsi="Arial" w:cs="Arial"/>
          <w:b/>
          <w:bCs/>
          <w:color w:val="000000"/>
          <w:kern w:val="0"/>
          <w14:ligatures w14:val="none"/>
        </w:rPr>
        <w:t>Procedure:</w:t>
      </w:r>
      <w:r w:rsidR="00343334" w:rsidRPr="00D84B01">
        <w:rPr>
          <w:rFonts w:ascii="Arial" w:eastAsia="Times New Roman" w:hAnsi="Arial" w:cs="Arial"/>
          <w:color w:val="000000"/>
          <w:kern w:val="0"/>
          <w14:ligatures w14:val="none"/>
        </w:rPr>
        <w:t xml:space="preserve"> </w:t>
      </w:r>
    </w:p>
    <w:p w14:paraId="0036E1AD" w14:textId="61B9DAA1" w:rsidR="006D0234" w:rsidRDefault="006D0234" w:rsidP="003471B0">
      <w:pPr>
        <w:pStyle w:val="ListParagraph"/>
        <w:numPr>
          <w:ilvl w:val="0"/>
          <w:numId w:val="4"/>
        </w:numPr>
        <w:spacing w:after="0" w:line="240" w:lineRule="auto"/>
        <w:jc w:val="both"/>
        <w:rPr>
          <w:rFonts w:ascii="Arial" w:eastAsia="Times New Roman" w:hAnsi="Arial" w:cs="Arial"/>
          <w:color w:val="000000"/>
          <w:kern w:val="0"/>
          <w14:ligatures w14:val="none"/>
        </w:rPr>
      </w:pPr>
      <w:r w:rsidRPr="007B38D5">
        <w:rPr>
          <w:rFonts w:ascii="Arial" w:eastAsia="Times New Roman" w:hAnsi="Arial" w:cs="Arial"/>
          <w:b/>
          <w:bCs/>
          <w:color w:val="000000"/>
          <w:kern w:val="0"/>
          <w14:ligatures w14:val="none"/>
        </w:rPr>
        <w:t>Documentation</w:t>
      </w:r>
      <w:r>
        <w:rPr>
          <w:rFonts w:ascii="Arial" w:eastAsia="Times New Roman" w:hAnsi="Arial" w:cs="Arial"/>
          <w:color w:val="000000"/>
          <w:kern w:val="0"/>
          <w14:ligatures w14:val="none"/>
        </w:rPr>
        <w:t xml:space="preserve"> will be carried out throughout the research.</w:t>
      </w:r>
    </w:p>
    <w:p w14:paraId="3BDCAF13" w14:textId="594C011D" w:rsidR="006D0234" w:rsidRDefault="00343334" w:rsidP="003471B0">
      <w:pPr>
        <w:pStyle w:val="ListParagraph"/>
        <w:numPr>
          <w:ilvl w:val="0"/>
          <w:numId w:val="4"/>
        </w:numPr>
        <w:spacing w:after="0" w:line="240" w:lineRule="auto"/>
        <w:jc w:val="both"/>
        <w:rPr>
          <w:rFonts w:ascii="Arial" w:eastAsia="Times New Roman" w:hAnsi="Arial" w:cs="Arial"/>
          <w:color w:val="000000"/>
          <w:kern w:val="0"/>
          <w14:ligatures w14:val="none"/>
        </w:rPr>
      </w:pPr>
      <w:r w:rsidRPr="00F33114">
        <w:rPr>
          <w:rFonts w:ascii="Arial" w:eastAsia="Times New Roman" w:hAnsi="Arial" w:cs="Arial"/>
          <w:color w:val="000000"/>
          <w:kern w:val="0"/>
          <w14:ligatures w14:val="none"/>
        </w:rPr>
        <w:t>A comparison will be drawn from</w:t>
      </w:r>
      <w:r w:rsidR="00736C95">
        <w:rPr>
          <w:rFonts w:ascii="Arial" w:eastAsia="Times New Roman" w:hAnsi="Arial" w:cs="Arial"/>
          <w:color w:val="000000"/>
          <w:kern w:val="0"/>
          <w14:ligatures w14:val="none"/>
        </w:rPr>
        <w:t xml:space="preserve"> </w:t>
      </w:r>
      <w:r w:rsidR="007B38D5" w:rsidRPr="007B38D5">
        <w:rPr>
          <w:rFonts w:ascii="Arial" w:eastAsia="Times New Roman" w:hAnsi="Arial" w:cs="Arial"/>
          <w:b/>
          <w:bCs/>
          <w:color w:val="000000"/>
          <w:kern w:val="0"/>
          <w14:ligatures w14:val="none"/>
        </w:rPr>
        <w:t xml:space="preserve">reviewing </w:t>
      </w:r>
      <w:r w:rsidR="00736C95">
        <w:rPr>
          <w:rFonts w:ascii="Arial" w:eastAsia="Times New Roman" w:hAnsi="Arial" w:cs="Arial"/>
          <w:b/>
          <w:bCs/>
          <w:color w:val="000000"/>
          <w:kern w:val="0"/>
          <w14:ligatures w14:val="none"/>
        </w:rPr>
        <w:t xml:space="preserve">the </w:t>
      </w:r>
      <w:r w:rsidR="009F2CEA" w:rsidRPr="007B38D5">
        <w:rPr>
          <w:rFonts w:ascii="Arial" w:eastAsia="Times New Roman" w:hAnsi="Arial" w:cs="Arial"/>
          <w:b/>
          <w:bCs/>
          <w:color w:val="000000"/>
          <w:kern w:val="0"/>
          <w14:ligatures w14:val="none"/>
        </w:rPr>
        <w:t>state of the art</w:t>
      </w:r>
      <w:r w:rsidR="00387C63" w:rsidRPr="00F33114">
        <w:rPr>
          <w:rFonts w:ascii="Arial" w:eastAsia="Times New Roman" w:hAnsi="Arial" w:cs="Arial"/>
          <w:color w:val="000000"/>
          <w:kern w:val="0"/>
          <w14:ligatures w14:val="none"/>
        </w:rPr>
        <w:t xml:space="preserve"> to determine </w:t>
      </w:r>
      <w:r w:rsidR="00A01ADD" w:rsidRPr="00F33114">
        <w:rPr>
          <w:rFonts w:ascii="Arial" w:eastAsia="Times New Roman" w:hAnsi="Arial" w:cs="Arial"/>
          <w:color w:val="000000"/>
          <w:kern w:val="0"/>
          <w14:ligatures w14:val="none"/>
        </w:rPr>
        <w:t>which microcontrollers</w:t>
      </w:r>
      <w:r w:rsidR="009F2CEA" w:rsidRPr="00F33114">
        <w:rPr>
          <w:rFonts w:ascii="Arial" w:eastAsia="Times New Roman" w:hAnsi="Arial" w:cs="Arial"/>
          <w:color w:val="000000"/>
          <w:kern w:val="0"/>
          <w14:ligatures w14:val="none"/>
        </w:rPr>
        <w:t xml:space="preserve">, </w:t>
      </w:r>
      <w:r w:rsidR="00A01ADD" w:rsidRPr="00F33114">
        <w:rPr>
          <w:rFonts w:ascii="Arial" w:eastAsia="Times New Roman" w:hAnsi="Arial" w:cs="Arial"/>
          <w:color w:val="000000"/>
          <w:kern w:val="0"/>
          <w14:ligatures w14:val="none"/>
        </w:rPr>
        <w:t>IMUs</w:t>
      </w:r>
      <w:r w:rsidR="009F2CEA" w:rsidRPr="00F33114">
        <w:rPr>
          <w:rFonts w:ascii="Arial" w:eastAsia="Times New Roman" w:hAnsi="Arial" w:cs="Arial"/>
          <w:color w:val="000000"/>
          <w:kern w:val="0"/>
          <w14:ligatures w14:val="none"/>
        </w:rPr>
        <w:t xml:space="preserve"> and algorithms</w:t>
      </w:r>
      <w:r w:rsidR="00A01ADD" w:rsidRPr="00F33114">
        <w:rPr>
          <w:rFonts w:ascii="Arial" w:eastAsia="Times New Roman" w:hAnsi="Arial" w:cs="Arial"/>
          <w:color w:val="000000"/>
          <w:kern w:val="0"/>
          <w14:ligatures w14:val="none"/>
        </w:rPr>
        <w:t xml:space="preserve"> </w:t>
      </w:r>
      <w:r w:rsidR="006D0234">
        <w:rPr>
          <w:rFonts w:ascii="Arial" w:eastAsia="Times New Roman" w:hAnsi="Arial" w:cs="Arial"/>
          <w:color w:val="000000"/>
          <w:kern w:val="0"/>
          <w14:ligatures w14:val="none"/>
        </w:rPr>
        <w:t>have been</w:t>
      </w:r>
      <w:r w:rsidR="00A01ADD" w:rsidRPr="00F33114">
        <w:rPr>
          <w:rFonts w:ascii="Arial" w:eastAsia="Times New Roman" w:hAnsi="Arial" w:cs="Arial"/>
          <w:color w:val="000000"/>
          <w:kern w:val="0"/>
          <w14:ligatures w14:val="none"/>
        </w:rPr>
        <w:t xml:space="preserve"> use</w:t>
      </w:r>
      <w:r w:rsidR="006D0234">
        <w:rPr>
          <w:rFonts w:ascii="Arial" w:eastAsia="Times New Roman" w:hAnsi="Arial" w:cs="Arial"/>
          <w:color w:val="000000"/>
          <w:kern w:val="0"/>
          <w14:ligatures w14:val="none"/>
        </w:rPr>
        <w:t>d for similar problems</w:t>
      </w:r>
      <w:r w:rsidR="00A01ADD" w:rsidRPr="00F33114">
        <w:rPr>
          <w:rFonts w:ascii="Arial" w:eastAsia="Times New Roman" w:hAnsi="Arial" w:cs="Arial"/>
          <w:color w:val="000000"/>
          <w:kern w:val="0"/>
          <w14:ligatures w14:val="none"/>
        </w:rPr>
        <w:t xml:space="preserve">. </w:t>
      </w:r>
      <w:ins w:id="21" w:author="Devesh Nath (Student)" w:date="2023-10-17T16:28:00Z">
        <w:r w:rsidR="001473A9">
          <w:rPr>
            <w:rFonts w:ascii="Arial" w:eastAsia="Times New Roman" w:hAnsi="Arial" w:cs="Arial"/>
            <w:b/>
            <w:bCs/>
            <w:color w:val="000000"/>
            <w:kern w:val="0"/>
            <w14:ligatures w14:val="none"/>
          </w:rPr>
          <w:t>This part of the process has already been started</w:t>
        </w:r>
      </w:ins>
      <w:ins w:id="22" w:author="Devesh Nath (Student)" w:date="2023-10-17T16:29:00Z">
        <w:r w:rsidR="001473A9">
          <w:rPr>
            <w:rFonts w:ascii="Arial" w:eastAsia="Times New Roman" w:hAnsi="Arial" w:cs="Arial"/>
            <w:b/>
            <w:bCs/>
            <w:color w:val="000000"/>
            <w:kern w:val="0"/>
            <w14:ligatures w14:val="none"/>
          </w:rPr>
          <w:t xml:space="preserve"> (October 2023) and is in its early stages.</w:t>
        </w:r>
      </w:ins>
    </w:p>
    <w:p w14:paraId="5769BAE8" w14:textId="77777777" w:rsidR="006D0234" w:rsidRDefault="006D0234" w:rsidP="006D0234">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 complete </w:t>
      </w:r>
      <w:r w:rsidRPr="007B38D5">
        <w:rPr>
          <w:rFonts w:ascii="Arial" w:eastAsia="Times New Roman" w:hAnsi="Arial" w:cs="Arial"/>
          <w:b/>
          <w:bCs/>
          <w:color w:val="000000"/>
          <w:kern w:val="0"/>
          <w14:ligatures w14:val="none"/>
        </w:rPr>
        <w:t>research plan</w:t>
      </w:r>
      <w:r>
        <w:rPr>
          <w:rFonts w:ascii="Arial" w:eastAsia="Times New Roman" w:hAnsi="Arial" w:cs="Arial"/>
          <w:color w:val="000000"/>
          <w:kern w:val="0"/>
          <w14:ligatures w14:val="none"/>
        </w:rPr>
        <w:t xml:space="preserve"> will be devised. Data collection methods will be decided and the hardware to support that data collection will be designed. </w:t>
      </w:r>
    </w:p>
    <w:p w14:paraId="05C1C8EF" w14:textId="17714A28" w:rsidR="006D0234" w:rsidRDefault="006D0234" w:rsidP="006D0234">
      <w:pPr>
        <w:pStyle w:val="ListParagraph"/>
        <w:numPr>
          <w:ilvl w:val="1"/>
          <w:numId w:val="4"/>
        </w:numPr>
        <w:spacing w:after="0" w:line="240" w:lineRule="auto"/>
        <w:jc w:val="both"/>
        <w:rPr>
          <w:ins w:id="23" w:author="Devesh Nath (Student)" w:date="2023-10-17T17:11:00Z"/>
          <w:rFonts w:ascii="Arial" w:eastAsia="Times New Roman" w:hAnsi="Arial" w:cs="Arial"/>
          <w:color w:val="000000"/>
          <w:kern w:val="0"/>
          <w14:ligatures w14:val="none"/>
        </w:rPr>
      </w:pPr>
      <w:r>
        <w:rPr>
          <w:rFonts w:ascii="Arial" w:eastAsia="Times New Roman" w:hAnsi="Arial" w:cs="Arial"/>
          <w:color w:val="000000"/>
          <w:kern w:val="0"/>
          <w14:ligatures w14:val="none"/>
        </w:rPr>
        <w:t>Microcontrollers</w:t>
      </w:r>
      <w:ins w:id="24" w:author="Devesh Nath (Student)" w:date="2023-10-17T17:11:00Z">
        <w:r w:rsidR="005118F3">
          <w:rPr>
            <w:rFonts w:ascii="Arial" w:eastAsia="Times New Roman" w:hAnsi="Arial" w:cs="Arial"/>
            <w:color w:val="000000"/>
            <w:kern w:val="0"/>
            <w14:ligatures w14:val="none"/>
          </w:rPr>
          <w:t xml:space="preserve">, IMU and additional hardware will be finalized. </w:t>
        </w:r>
      </w:ins>
      <w:del w:id="25" w:author="Devesh Nath (Student)" w:date="2023-10-17T17:11:00Z">
        <w:r w:rsidR="000B4EE8" w:rsidDel="005118F3">
          <w:rPr>
            <w:rFonts w:ascii="Arial" w:eastAsia="Times New Roman" w:hAnsi="Arial" w:cs="Arial"/>
            <w:color w:val="000000"/>
            <w:kern w:val="0"/>
            <w14:ligatures w14:val="none"/>
          </w:rPr>
          <w:delText xml:space="preserve">, </w:delText>
        </w:r>
        <w:r w:rsidDel="005118F3">
          <w:rPr>
            <w:rFonts w:ascii="Arial" w:eastAsia="Times New Roman" w:hAnsi="Arial" w:cs="Arial"/>
            <w:color w:val="000000"/>
            <w:kern w:val="0"/>
            <w14:ligatures w14:val="none"/>
          </w:rPr>
          <w:delText xml:space="preserve">based on </w:delText>
        </w:r>
        <w:r w:rsidRPr="00F33114" w:rsidDel="005118F3">
          <w:rPr>
            <w:rFonts w:ascii="Arial" w:eastAsia="Times New Roman" w:hAnsi="Arial" w:cs="Arial"/>
            <w:color w:val="000000"/>
            <w:kern w:val="0"/>
            <w14:ligatures w14:val="none"/>
          </w:rPr>
          <w:delText>speed and size</w:delText>
        </w:r>
        <w:r w:rsidR="000B4EE8" w:rsidDel="005118F3">
          <w:rPr>
            <w:rFonts w:ascii="Arial" w:eastAsia="Times New Roman" w:hAnsi="Arial" w:cs="Arial"/>
            <w:color w:val="000000"/>
            <w:kern w:val="0"/>
            <w14:ligatures w14:val="none"/>
          </w:rPr>
          <w:delText>,</w:delText>
        </w:r>
        <w:r w:rsidDel="005118F3">
          <w:rPr>
            <w:rFonts w:ascii="Arial" w:eastAsia="Times New Roman" w:hAnsi="Arial" w:cs="Arial"/>
            <w:color w:val="000000"/>
            <w:kern w:val="0"/>
            <w14:ligatures w14:val="none"/>
          </w:rPr>
          <w:delText xml:space="preserve"> and IMUs</w:delText>
        </w:r>
        <w:r w:rsidR="000B4EE8" w:rsidDel="005118F3">
          <w:rPr>
            <w:rFonts w:ascii="Arial" w:eastAsia="Times New Roman" w:hAnsi="Arial" w:cs="Arial"/>
            <w:color w:val="000000"/>
            <w:kern w:val="0"/>
            <w14:ligatures w14:val="none"/>
          </w:rPr>
          <w:delText>, based on drift and sample rate,</w:delText>
        </w:r>
        <w:r w:rsidDel="005118F3">
          <w:rPr>
            <w:rFonts w:ascii="Arial" w:eastAsia="Times New Roman" w:hAnsi="Arial" w:cs="Arial"/>
            <w:color w:val="000000"/>
            <w:kern w:val="0"/>
            <w14:ligatures w14:val="none"/>
          </w:rPr>
          <w:delText xml:space="preserve"> will be decided.</w:delText>
        </w:r>
      </w:del>
      <w:r w:rsidR="00A01ADD" w:rsidRPr="00F33114">
        <w:rPr>
          <w:rFonts w:ascii="Arial" w:eastAsia="Times New Roman" w:hAnsi="Arial" w:cs="Arial"/>
          <w:color w:val="000000"/>
          <w:kern w:val="0"/>
          <w14:ligatures w14:val="none"/>
        </w:rPr>
        <w:t xml:space="preserve"> </w:t>
      </w:r>
    </w:p>
    <w:p w14:paraId="77E0A052" w14:textId="695A7173" w:rsidR="005118F3" w:rsidDel="005118F3" w:rsidRDefault="005118F3" w:rsidP="006D0234">
      <w:pPr>
        <w:pStyle w:val="ListParagraph"/>
        <w:numPr>
          <w:ilvl w:val="1"/>
          <w:numId w:val="4"/>
        </w:numPr>
        <w:spacing w:after="0" w:line="240" w:lineRule="auto"/>
        <w:jc w:val="both"/>
        <w:rPr>
          <w:del w:id="26" w:author="Devesh Nath (Student)" w:date="2023-10-17T17:14:00Z"/>
          <w:rFonts w:ascii="Arial" w:eastAsia="Times New Roman" w:hAnsi="Arial" w:cs="Arial"/>
          <w:color w:val="000000"/>
          <w:kern w:val="0"/>
          <w14:ligatures w14:val="none"/>
        </w:rPr>
      </w:pPr>
    </w:p>
    <w:p w14:paraId="7D80133E" w14:textId="77777777" w:rsidR="006D0234" w:rsidRDefault="006D0234" w:rsidP="006D0234">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Some machine learning algorithms will be narrowed down. </w:t>
      </w:r>
    </w:p>
    <w:p w14:paraId="34F0EEFB" w14:textId="77777777" w:rsidR="006D0234" w:rsidRDefault="006D0234" w:rsidP="006D0234">
      <w:pPr>
        <w:pStyle w:val="ListParagraph"/>
        <w:numPr>
          <w:ilvl w:val="1"/>
          <w:numId w:val="4"/>
        </w:numPr>
        <w:spacing w:after="0" w:line="240" w:lineRule="auto"/>
        <w:jc w:val="both"/>
        <w:rPr>
          <w:rFonts w:ascii="Arial" w:eastAsia="Times New Roman" w:hAnsi="Arial" w:cs="Arial"/>
          <w:color w:val="000000"/>
          <w:kern w:val="0"/>
          <w14:ligatures w14:val="none"/>
        </w:rPr>
      </w:pPr>
      <w:r w:rsidRPr="00F33114">
        <w:rPr>
          <w:rFonts w:ascii="Arial" w:eastAsia="Times New Roman" w:hAnsi="Arial" w:cs="Arial"/>
          <w:color w:val="000000"/>
          <w:kern w:val="0"/>
          <w14:ligatures w14:val="none"/>
        </w:rPr>
        <w:t>We will narrow down the classes we want to detect. Example: Correct Repetition, Bad Repetition, Fatigue, Incomplete Repetition etc.</w:t>
      </w:r>
      <w:r>
        <w:rPr>
          <w:rFonts w:ascii="Arial" w:eastAsia="Times New Roman" w:hAnsi="Arial" w:cs="Arial"/>
          <w:color w:val="000000"/>
          <w:kern w:val="0"/>
          <w14:ligatures w14:val="none"/>
        </w:rPr>
        <w:t xml:space="preserve"> </w:t>
      </w:r>
    </w:p>
    <w:p w14:paraId="215B684E" w14:textId="4F1EB8AE" w:rsidR="006D0234" w:rsidRDefault="006D0234" w:rsidP="006D0234">
      <w:pPr>
        <w:pStyle w:val="ListParagraph"/>
        <w:numPr>
          <w:ilvl w:val="1"/>
          <w:numId w:val="4"/>
        </w:numPr>
        <w:spacing w:after="0" w:line="240" w:lineRule="auto"/>
        <w:jc w:val="both"/>
        <w:rPr>
          <w:ins w:id="27" w:author="Devesh Nath (Student)" w:date="2023-10-17T17:15:00Z"/>
          <w:rFonts w:ascii="Arial" w:eastAsia="Times New Roman" w:hAnsi="Arial" w:cs="Arial"/>
          <w:color w:val="000000"/>
          <w:kern w:val="0"/>
          <w14:ligatures w14:val="none"/>
        </w:rPr>
      </w:pPr>
      <w:r w:rsidRPr="006D0234">
        <w:rPr>
          <w:rFonts w:ascii="Arial" w:eastAsia="Times New Roman" w:hAnsi="Arial" w:cs="Arial"/>
          <w:color w:val="000000"/>
          <w:kern w:val="0"/>
          <w14:ligatures w14:val="none"/>
        </w:rPr>
        <w:t>A simple exercise will be selected (e.g., Bicep Curls). The appropriate</w:t>
      </w:r>
      <w:r w:rsidR="007B38D5">
        <w:rPr>
          <w:rFonts w:ascii="Arial" w:eastAsia="Times New Roman" w:hAnsi="Arial" w:cs="Arial"/>
          <w:color w:val="000000"/>
          <w:kern w:val="0"/>
          <w14:ligatures w14:val="none"/>
        </w:rPr>
        <w:t xml:space="preserve"> device</w:t>
      </w:r>
      <w:r w:rsidRPr="006D0234">
        <w:rPr>
          <w:rFonts w:ascii="Arial" w:eastAsia="Times New Roman" w:hAnsi="Arial" w:cs="Arial"/>
          <w:color w:val="000000"/>
          <w:kern w:val="0"/>
          <w14:ligatures w14:val="none"/>
        </w:rPr>
        <w:t xml:space="preserve"> placement for data collection will be decided. </w:t>
      </w:r>
    </w:p>
    <w:p w14:paraId="7010BC6B" w14:textId="2FA921C5" w:rsidR="005118F3" w:rsidRPr="00AE48F1" w:rsidDel="005118F3" w:rsidRDefault="005118F3" w:rsidP="005118F3">
      <w:pPr>
        <w:pStyle w:val="ListParagraph"/>
        <w:numPr>
          <w:ilvl w:val="0"/>
          <w:numId w:val="4"/>
        </w:numPr>
        <w:spacing w:after="0" w:line="240" w:lineRule="auto"/>
        <w:jc w:val="both"/>
        <w:rPr>
          <w:del w:id="28" w:author="Devesh Nath (Student)" w:date="2023-10-17T17:15:00Z"/>
          <w:moveTo w:id="29" w:author="Devesh Nath (Student)" w:date="2023-10-17T17:15:00Z"/>
          <w:rFonts w:ascii="Arial" w:eastAsia="Times New Roman" w:hAnsi="Arial" w:cs="Arial"/>
          <w:color w:val="000000"/>
          <w:kern w:val="0"/>
          <w14:ligatures w14:val="none"/>
        </w:rPr>
      </w:pPr>
      <w:moveToRangeStart w:id="30" w:author="Devesh Nath (Student)" w:date="2023-10-17T17:15:00Z" w:name="move148455372"/>
      <w:moveTo w:id="31" w:author="Devesh Nath (Student)" w:date="2023-10-17T17:15:00Z">
        <w:r>
          <w:rPr>
            <w:rFonts w:ascii="Arial" w:eastAsia="Times New Roman" w:hAnsi="Arial" w:cs="Arial"/>
            <w:color w:val="000000"/>
            <w:kern w:val="0"/>
            <w14:ligatures w14:val="none"/>
          </w:rPr>
          <w:t xml:space="preserve">A </w:t>
        </w:r>
        <w:r w:rsidRPr="007B38D5">
          <w:rPr>
            <w:rFonts w:ascii="Arial" w:eastAsia="Times New Roman" w:hAnsi="Arial" w:cs="Arial"/>
            <w:b/>
            <w:bCs/>
            <w:color w:val="000000"/>
            <w:kern w:val="0"/>
            <w14:ligatures w14:val="none"/>
          </w:rPr>
          <w:t>data collection plan</w:t>
        </w:r>
        <w:r>
          <w:rPr>
            <w:rFonts w:ascii="Arial" w:eastAsia="Times New Roman" w:hAnsi="Arial" w:cs="Arial"/>
            <w:color w:val="000000"/>
            <w:kern w:val="0"/>
            <w14:ligatures w14:val="none"/>
          </w:rPr>
          <w:t xml:space="preserve">  will be devised </w:t>
        </w:r>
      </w:moveTo>
      <w:ins w:id="32" w:author="Devesh Nath (Student)" w:date="2023-10-17T17:16:00Z">
        <w:r>
          <w:rPr>
            <w:rFonts w:ascii="Arial" w:eastAsia="Times New Roman" w:hAnsi="Arial" w:cs="Arial"/>
            <w:color w:val="000000"/>
            <w:kern w:val="0"/>
            <w14:ligatures w14:val="none"/>
          </w:rPr>
          <w:t xml:space="preserve">in parallel to step 3 </w:t>
        </w:r>
      </w:ins>
      <w:moveTo w:id="33" w:author="Devesh Nath (Student)" w:date="2023-10-17T17:15:00Z">
        <w:r>
          <w:rPr>
            <w:rFonts w:ascii="Arial" w:eastAsia="Times New Roman" w:hAnsi="Arial" w:cs="Arial"/>
            <w:color w:val="000000"/>
            <w:kern w:val="0"/>
            <w14:ligatures w14:val="none"/>
          </w:rPr>
          <w:t>and required parts for the hardware will be ordered. We will collaborate with trained SDFC staff and some students to collect motion data.</w:t>
        </w:r>
      </w:moveTo>
      <w:ins w:id="34" w:author="Devesh Nath (Student)" w:date="2023-10-17T17:16:00Z">
        <w:r>
          <w:rPr>
            <w:rFonts w:ascii="Arial" w:eastAsia="Times New Roman" w:hAnsi="Arial" w:cs="Arial"/>
            <w:color w:val="000000"/>
            <w:kern w:val="0"/>
            <w14:ligatures w14:val="none"/>
          </w:rPr>
          <w:t xml:space="preserve"> </w:t>
        </w:r>
        <w:r w:rsidRPr="005118F3">
          <w:rPr>
            <w:rFonts w:ascii="Arial" w:eastAsia="Times New Roman" w:hAnsi="Arial" w:cs="Arial"/>
            <w:b/>
            <w:bCs/>
            <w:color w:val="000000"/>
            <w:kern w:val="0"/>
            <w14:ligatures w14:val="none"/>
            <w:rPrChange w:id="35" w:author="Devesh Nath (Student)" w:date="2023-10-17T17:17:00Z">
              <w:rPr>
                <w:rFonts w:ascii="Arial" w:eastAsia="Times New Roman" w:hAnsi="Arial" w:cs="Arial"/>
                <w:color w:val="000000"/>
                <w:kern w:val="0"/>
                <w14:ligatures w14:val="none"/>
              </w:rPr>
            </w:rPrChange>
          </w:rPr>
          <w:t>ASU IRB</w:t>
        </w:r>
        <w:r>
          <w:rPr>
            <w:rFonts w:ascii="Arial" w:eastAsia="Times New Roman" w:hAnsi="Arial" w:cs="Arial"/>
            <w:color w:val="000000"/>
            <w:kern w:val="0"/>
            <w14:ligatures w14:val="none"/>
          </w:rPr>
          <w:t xml:space="preserve"> authorization will b</w:t>
        </w:r>
      </w:ins>
      <w:ins w:id="36" w:author="Devesh Nath (Student)" w:date="2023-10-17T17:17:00Z">
        <w:r>
          <w:rPr>
            <w:rFonts w:ascii="Arial" w:eastAsia="Times New Roman" w:hAnsi="Arial" w:cs="Arial"/>
            <w:color w:val="000000"/>
            <w:kern w:val="0"/>
            <w14:ligatures w14:val="none"/>
          </w:rPr>
          <w:t>e requested.</w:t>
        </w:r>
      </w:ins>
    </w:p>
    <w:moveToRangeEnd w:id="30"/>
    <w:p w14:paraId="08DE0227" w14:textId="77777777" w:rsidR="005118F3" w:rsidRPr="005118F3" w:rsidRDefault="005118F3" w:rsidP="005118F3">
      <w:pPr>
        <w:pStyle w:val="ListParagraph"/>
        <w:numPr>
          <w:ilvl w:val="0"/>
          <w:numId w:val="4"/>
        </w:numPr>
        <w:spacing w:after="0" w:line="240" w:lineRule="auto"/>
        <w:jc w:val="both"/>
        <w:rPr>
          <w:ins w:id="37" w:author="Devesh Nath (Student)" w:date="2023-10-17T17:14:00Z"/>
          <w:rFonts w:ascii="Arial" w:eastAsia="Times New Roman" w:hAnsi="Arial" w:cs="Arial"/>
          <w:color w:val="000000"/>
          <w:kern w:val="0"/>
          <w14:ligatures w14:val="none"/>
        </w:rPr>
        <w:pPrChange w:id="38" w:author="Devesh Nath (Student)" w:date="2023-10-17T17:15:00Z">
          <w:pPr>
            <w:pStyle w:val="ListParagraph"/>
            <w:numPr>
              <w:ilvl w:val="1"/>
              <w:numId w:val="4"/>
            </w:numPr>
            <w:spacing w:after="0" w:line="240" w:lineRule="auto"/>
            <w:ind w:left="1440" w:hanging="360"/>
            <w:jc w:val="both"/>
          </w:pPr>
        </w:pPrChange>
      </w:pPr>
    </w:p>
    <w:p w14:paraId="3C984BCA" w14:textId="4CF9DFC0" w:rsidR="005118F3" w:rsidRPr="006D0234" w:rsidRDefault="005118F3" w:rsidP="005118F3">
      <w:pPr>
        <w:pStyle w:val="ListParagraph"/>
        <w:numPr>
          <w:ilvl w:val="0"/>
          <w:numId w:val="4"/>
        </w:numPr>
        <w:spacing w:after="0" w:line="240" w:lineRule="auto"/>
        <w:jc w:val="both"/>
        <w:rPr>
          <w:rFonts w:ascii="Arial" w:eastAsia="Times New Roman" w:hAnsi="Arial" w:cs="Arial"/>
          <w:color w:val="000000"/>
          <w:kern w:val="0"/>
          <w14:ligatures w14:val="none"/>
        </w:rPr>
        <w:pPrChange w:id="39" w:author="Devesh Nath (Student)" w:date="2023-10-17T17:14:00Z">
          <w:pPr>
            <w:pStyle w:val="ListParagraph"/>
            <w:numPr>
              <w:ilvl w:val="1"/>
              <w:numId w:val="4"/>
            </w:numPr>
            <w:spacing w:after="0" w:line="240" w:lineRule="auto"/>
            <w:ind w:left="1440" w:hanging="360"/>
            <w:jc w:val="both"/>
          </w:pPr>
        </w:pPrChange>
      </w:pPr>
      <w:ins w:id="40" w:author="Devesh Nath (Student)" w:date="2023-10-17T17:14:00Z">
        <w:r>
          <w:rPr>
            <w:rFonts w:ascii="Arial" w:eastAsia="Times New Roman" w:hAnsi="Arial" w:cs="Arial"/>
            <w:b/>
            <w:bCs/>
            <w:color w:val="000000"/>
            <w:kern w:val="0"/>
            <w14:ligatures w14:val="none"/>
          </w:rPr>
          <w:t xml:space="preserve">Materials </w:t>
        </w:r>
      </w:ins>
      <w:ins w:id="41" w:author="Devesh Nath (Student)" w:date="2023-10-17T17:15:00Z">
        <w:r>
          <w:rPr>
            <w:rFonts w:ascii="Arial" w:eastAsia="Times New Roman" w:hAnsi="Arial" w:cs="Arial"/>
            <w:color w:val="000000"/>
            <w:kern w:val="0"/>
            <w14:ligatures w14:val="none"/>
          </w:rPr>
          <w:t xml:space="preserve">will be </w:t>
        </w:r>
      </w:ins>
      <w:ins w:id="42" w:author="Devesh Nath (Student)" w:date="2023-10-17T17:16:00Z">
        <w:r>
          <w:rPr>
            <w:rFonts w:ascii="Arial" w:eastAsia="Times New Roman" w:hAnsi="Arial" w:cs="Arial"/>
            <w:color w:val="000000"/>
            <w:kern w:val="0"/>
            <w14:ligatures w14:val="none"/>
          </w:rPr>
          <w:t>ordered,</w:t>
        </w:r>
      </w:ins>
      <w:ins w:id="43" w:author="Devesh Nath (Student)" w:date="2023-10-17T17:15:00Z">
        <w:r>
          <w:rPr>
            <w:rFonts w:ascii="Arial" w:eastAsia="Times New Roman" w:hAnsi="Arial" w:cs="Arial"/>
            <w:color w:val="000000"/>
            <w:kern w:val="0"/>
            <w14:ligatures w14:val="none"/>
          </w:rPr>
          <w:t xml:space="preserve"> and a rough </w:t>
        </w:r>
      </w:ins>
      <w:ins w:id="44" w:author="Devesh Nath (Student)" w:date="2023-10-17T17:16:00Z">
        <w:r>
          <w:rPr>
            <w:rFonts w:ascii="Arial" w:eastAsia="Times New Roman" w:hAnsi="Arial" w:cs="Arial"/>
            <w:color w:val="000000"/>
            <w:kern w:val="0"/>
            <w14:ligatures w14:val="none"/>
          </w:rPr>
          <w:t>15-day</w:t>
        </w:r>
      </w:ins>
      <w:ins w:id="45" w:author="Devesh Nath (Student)" w:date="2023-10-17T17:15:00Z">
        <w:r>
          <w:rPr>
            <w:rFonts w:ascii="Arial" w:eastAsia="Times New Roman" w:hAnsi="Arial" w:cs="Arial"/>
            <w:color w:val="000000"/>
            <w:kern w:val="0"/>
            <w14:ligatures w14:val="none"/>
          </w:rPr>
          <w:t xml:space="preserve"> arrival time will be expected.</w:t>
        </w:r>
      </w:ins>
    </w:p>
    <w:p w14:paraId="6CA5BAC0" w14:textId="2CCA029A" w:rsidR="00F33114" w:rsidDel="005118F3" w:rsidRDefault="00F33114" w:rsidP="003471B0">
      <w:pPr>
        <w:pStyle w:val="ListParagraph"/>
        <w:numPr>
          <w:ilvl w:val="0"/>
          <w:numId w:val="4"/>
        </w:numPr>
        <w:spacing w:after="0" w:line="240" w:lineRule="auto"/>
        <w:jc w:val="both"/>
        <w:rPr>
          <w:del w:id="46" w:author="Devesh Nath (Student)" w:date="2023-10-17T17:14:00Z"/>
          <w:rFonts w:ascii="Arial" w:eastAsia="Times New Roman" w:hAnsi="Arial" w:cs="Arial"/>
          <w:color w:val="000000"/>
          <w:kern w:val="0"/>
          <w14:ligatures w14:val="none"/>
        </w:rPr>
      </w:pPr>
      <w:del w:id="47" w:author="Devesh Nath (Student)" w:date="2023-10-17T17:14:00Z">
        <w:r w:rsidRPr="007B38D5" w:rsidDel="005118F3">
          <w:rPr>
            <w:rFonts w:ascii="Arial" w:eastAsia="Times New Roman" w:hAnsi="Arial" w:cs="Arial"/>
            <w:b/>
            <w:bCs/>
            <w:color w:val="000000"/>
            <w:kern w:val="0"/>
            <w14:ligatures w14:val="none"/>
          </w:rPr>
          <w:delText>Machine Learning algorithms will be</w:delText>
        </w:r>
        <w:r w:rsidR="007B38D5" w:rsidRPr="007B38D5" w:rsidDel="005118F3">
          <w:rPr>
            <w:rFonts w:ascii="Arial" w:eastAsia="Times New Roman" w:hAnsi="Arial" w:cs="Arial"/>
            <w:b/>
            <w:bCs/>
            <w:color w:val="000000"/>
            <w:kern w:val="0"/>
            <w14:ligatures w14:val="none"/>
          </w:rPr>
          <w:delText xml:space="preserve"> narrowed</w:delText>
        </w:r>
        <w:r w:rsidR="007B38D5" w:rsidDel="005118F3">
          <w:rPr>
            <w:rFonts w:ascii="Arial" w:eastAsia="Times New Roman" w:hAnsi="Arial" w:cs="Arial"/>
            <w:color w:val="000000"/>
            <w:kern w:val="0"/>
            <w14:ligatures w14:val="none"/>
          </w:rPr>
          <w:delText xml:space="preserve"> down</w:delText>
        </w:r>
        <w:r w:rsidDel="005118F3">
          <w:rPr>
            <w:rFonts w:ascii="Arial" w:eastAsia="Times New Roman" w:hAnsi="Arial" w:cs="Arial"/>
            <w:color w:val="000000"/>
            <w:kern w:val="0"/>
            <w14:ligatures w14:val="none"/>
          </w:rPr>
          <w:delText xml:space="preserve"> </w:delText>
        </w:r>
        <w:r w:rsidR="007B38D5" w:rsidDel="005118F3">
          <w:rPr>
            <w:rFonts w:ascii="Arial" w:eastAsia="Times New Roman" w:hAnsi="Arial" w:cs="Arial"/>
            <w:color w:val="000000"/>
            <w:kern w:val="0"/>
            <w14:ligatures w14:val="none"/>
          </w:rPr>
          <w:delText xml:space="preserve">and </w:delText>
        </w:r>
        <w:r w:rsidDel="005118F3">
          <w:rPr>
            <w:rFonts w:ascii="Arial" w:eastAsia="Times New Roman" w:hAnsi="Arial" w:cs="Arial"/>
            <w:color w:val="000000"/>
            <w:kern w:val="0"/>
            <w14:ligatures w14:val="none"/>
          </w:rPr>
          <w:delText xml:space="preserve">studied. Their capabilities and flaws will be </w:delText>
        </w:r>
        <w:r w:rsidR="006D0234" w:rsidDel="005118F3">
          <w:rPr>
            <w:rFonts w:ascii="Arial" w:eastAsia="Times New Roman" w:hAnsi="Arial" w:cs="Arial"/>
            <w:color w:val="000000"/>
            <w:kern w:val="0"/>
            <w14:ligatures w14:val="none"/>
          </w:rPr>
          <w:delText>identified with respect to our use case.</w:delText>
        </w:r>
      </w:del>
    </w:p>
    <w:p w14:paraId="71CFCDF2" w14:textId="31C7EC9C" w:rsidR="0005495B" w:rsidRPr="00AE48F1" w:rsidDel="005118F3" w:rsidRDefault="0005495B" w:rsidP="00AE48F1">
      <w:pPr>
        <w:pStyle w:val="ListParagraph"/>
        <w:numPr>
          <w:ilvl w:val="0"/>
          <w:numId w:val="4"/>
        </w:numPr>
        <w:spacing w:after="0" w:line="240" w:lineRule="auto"/>
        <w:jc w:val="both"/>
        <w:rPr>
          <w:moveFrom w:id="48" w:author="Devesh Nath (Student)" w:date="2023-10-17T17:15:00Z"/>
          <w:rFonts w:ascii="Arial" w:eastAsia="Times New Roman" w:hAnsi="Arial" w:cs="Arial"/>
          <w:color w:val="000000"/>
          <w:kern w:val="0"/>
          <w14:ligatures w14:val="none"/>
        </w:rPr>
      </w:pPr>
      <w:moveFromRangeStart w:id="49" w:author="Devesh Nath (Student)" w:date="2023-10-17T17:15:00Z" w:name="move148455372"/>
      <w:moveFrom w:id="50" w:author="Devesh Nath (Student)" w:date="2023-10-17T17:15:00Z">
        <w:r w:rsidDel="005118F3">
          <w:rPr>
            <w:rFonts w:ascii="Arial" w:eastAsia="Times New Roman" w:hAnsi="Arial" w:cs="Arial"/>
            <w:color w:val="000000"/>
            <w:kern w:val="0"/>
            <w14:ligatures w14:val="none"/>
          </w:rPr>
          <w:t xml:space="preserve">A </w:t>
        </w:r>
        <w:r w:rsidRPr="007B38D5" w:rsidDel="005118F3">
          <w:rPr>
            <w:rFonts w:ascii="Arial" w:eastAsia="Times New Roman" w:hAnsi="Arial" w:cs="Arial"/>
            <w:b/>
            <w:bCs/>
            <w:color w:val="000000"/>
            <w:kern w:val="0"/>
            <w14:ligatures w14:val="none"/>
          </w:rPr>
          <w:t xml:space="preserve">data collection </w:t>
        </w:r>
        <w:r w:rsidR="006D0234" w:rsidRPr="007B38D5" w:rsidDel="005118F3">
          <w:rPr>
            <w:rFonts w:ascii="Arial" w:eastAsia="Times New Roman" w:hAnsi="Arial" w:cs="Arial"/>
            <w:b/>
            <w:bCs/>
            <w:color w:val="000000"/>
            <w:kern w:val="0"/>
            <w14:ligatures w14:val="none"/>
          </w:rPr>
          <w:t>plan</w:t>
        </w:r>
        <w:r w:rsidR="006D0234" w:rsidDel="005118F3">
          <w:rPr>
            <w:rFonts w:ascii="Arial" w:eastAsia="Times New Roman" w:hAnsi="Arial" w:cs="Arial"/>
            <w:color w:val="000000"/>
            <w:kern w:val="0"/>
            <w14:ligatures w14:val="none"/>
          </w:rPr>
          <w:t xml:space="preserve"> </w:t>
        </w:r>
        <w:r w:rsidDel="005118F3">
          <w:rPr>
            <w:rFonts w:ascii="Arial" w:eastAsia="Times New Roman" w:hAnsi="Arial" w:cs="Arial"/>
            <w:color w:val="000000"/>
            <w:kern w:val="0"/>
            <w14:ligatures w14:val="none"/>
          </w:rPr>
          <w:t xml:space="preserve"> will be devised</w:t>
        </w:r>
        <w:r w:rsidR="006D0234" w:rsidDel="005118F3">
          <w:rPr>
            <w:rFonts w:ascii="Arial" w:eastAsia="Times New Roman" w:hAnsi="Arial" w:cs="Arial"/>
            <w:color w:val="000000"/>
            <w:kern w:val="0"/>
            <w14:ligatures w14:val="none"/>
          </w:rPr>
          <w:t xml:space="preserve"> and required parts for the hardware will be ordered. We will collaborate with trained SDFC staff</w:t>
        </w:r>
        <w:r w:rsidR="000B4EE8" w:rsidDel="005118F3">
          <w:rPr>
            <w:rFonts w:ascii="Arial" w:eastAsia="Times New Roman" w:hAnsi="Arial" w:cs="Arial"/>
            <w:color w:val="000000"/>
            <w:kern w:val="0"/>
            <w14:ligatures w14:val="none"/>
          </w:rPr>
          <w:t xml:space="preserve"> and some students</w:t>
        </w:r>
        <w:r w:rsidR="006D0234" w:rsidDel="005118F3">
          <w:rPr>
            <w:rFonts w:ascii="Arial" w:eastAsia="Times New Roman" w:hAnsi="Arial" w:cs="Arial"/>
            <w:color w:val="000000"/>
            <w:kern w:val="0"/>
            <w14:ligatures w14:val="none"/>
          </w:rPr>
          <w:t xml:space="preserve"> to collect motion data.</w:t>
        </w:r>
      </w:moveFrom>
    </w:p>
    <w:moveFromRangeEnd w:id="49"/>
    <w:p w14:paraId="7847BC5F" w14:textId="5FFF9492" w:rsidR="009F2CEA" w:rsidRDefault="006D0234" w:rsidP="004E0F93">
      <w:pPr>
        <w:pStyle w:val="ListParagraph"/>
        <w:numPr>
          <w:ilvl w:val="0"/>
          <w:numId w:val="4"/>
        </w:numPr>
        <w:spacing w:after="0" w:line="240" w:lineRule="auto"/>
        <w:jc w:val="both"/>
        <w:rPr>
          <w:rFonts w:ascii="Arial" w:eastAsia="Times New Roman" w:hAnsi="Arial" w:cs="Arial"/>
          <w:color w:val="000000"/>
          <w:kern w:val="0"/>
          <w14:ligatures w14:val="none"/>
        </w:rPr>
      </w:pPr>
      <w:r w:rsidRPr="007B38D5">
        <w:rPr>
          <w:rFonts w:ascii="Arial" w:eastAsia="Times New Roman" w:hAnsi="Arial" w:cs="Arial"/>
          <w:b/>
          <w:bCs/>
          <w:color w:val="000000"/>
          <w:kern w:val="0"/>
          <w14:ligatures w14:val="none"/>
        </w:rPr>
        <w:t>Hardware synthesis</w:t>
      </w:r>
      <w:r>
        <w:rPr>
          <w:rFonts w:ascii="Arial" w:eastAsia="Times New Roman" w:hAnsi="Arial" w:cs="Arial"/>
          <w:color w:val="000000"/>
          <w:kern w:val="0"/>
          <w14:ligatures w14:val="none"/>
        </w:rPr>
        <w:t xml:space="preserve">. </w:t>
      </w:r>
      <w:r w:rsidR="009F2CEA">
        <w:rPr>
          <w:rFonts w:ascii="Arial" w:eastAsia="Times New Roman" w:hAnsi="Arial" w:cs="Arial"/>
          <w:color w:val="000000"/>
          <w:kern w:val="0"/>
          <w14:ligatures w14:val="none"/>
        </w:rPr>
        <w:t xml:space="preserve">A system for our data collection method will be designed and fabricated. It will involve microcontrollers, IMUs, and other sensors that are TBD from </w:t>
      </w:r>
      <w:r>
        <w:rPr>
          <w:rFonts w:ascii="Arial" w:eastAsia="Times New Roman" w:hAnsi="Arial" w:cs="Arial"/>
          <w:color w:val="000000"/>
          <w:kern w:val="0"/>
          <w14:ligatures w14:val="none"/>
        </w:rPr>
        <w:t xml:space="preserve">the hardware synthesis plan. </w:t>
      </w:r>
      <w:r w:rsidR="000B4EE8">
        <w:rPr>
          <w:rFonts w:ascii="Arial" w:eastAsia="Times New Roman" w:hAnsi="Arial" w:cs="Arial"/>
          <w:color w:val="000000"/>
          <w:kern w:val="0"/>
          <w14:ligatures w14:val="none"/>
        </w:rPr>
        <w:t>A pipeline for data collection will be created for the next step.</w:t>
      </w:r>
    </w:p>
    <w:p w14:paraId="46F57450" w14:textId="1311E909" w:rsidR="009F2CEA" w:rsidRDefault="009F2CEA" w:rsidP="004E0F93">
      <w:pPr>
        <w:pStyle w:val="ListParagraph"/>
        <w:numPr>
          <w:ilvl w:val="0"/>
          <w:numId w:val="4"/>
        </w:numPr>
        <w:spacing w:after="0" w:line="240" w:lineRule="auto"/>
        <w:jc w:val="both"/>
        <w:rPr>
          <w:rFonts w:ascii="Arial" w:eastAsia="Times New Roman" w:hAnsi="Arial" w:cs="Arial"/>
          <w:color w:val="000000"/>
          <w:kern w:val="0"/>
          <w14:ligatures w14:val="none"/>
        </w:rPr>
      </w:pPr>
      <w:r w:rsidRPr="00BF31A3">
        <w:rPr>
          <w:rFonts w:ascii="Arial" w:eastAsia="Times New Roman" w:hAnsi="Arial" w:cs="Arial"/>
          <w:b/>
          <w:bCs/>
          <w:color w:val="000000"/>
          <w:kern w:val="0"/>
          <w14:ligatures w14:val="none"/>
          <w:rPrChange w:id="51" w:author="Devesh Nath (Student)" w:date="2023-10-17T17:18:00Z">
            <w:rPr>
              <w:rFonts w:ascii="Arial" w:eastAsia="Times New Roman" w:hAnsi="Arial" w:cs="Arial"/>
              <w:color w:val="000000"/>
              <w:kern w:val="0"/>
              <w14:ligatures w14:val="none"/>
            </w:rPr>
          </w:rPrChange>
        </w:rPr>
        <w:t>Data will be collected</w:t>
      </w:r>
      <w:r>
        <w:rPr>
          <w:rFonts w:ascii="Arial" w:eastAsia="Times New Roman" w:hAnsi="Arial" w:cs="Arial"/>
          <w:color w:val="000000"/>
          <w:kern w:val="0"/>
          <w14:ligatures w14:val="none"/>
        </w:rPr>
        <w:t xml:space="preserve"> from multiple users to reduce bias and have a broad range of observations. The data will be pre-processed to </w:t>
      </w:r>
      <w:r w:rsidR="00CD5ECD">
        <w:rPr>
          <w:rFonts w:ascii="Arial" w:eastAsia="Times New Roman" w:hAnsi="Arial" w:cs="Arial"/>
          <w:color w:val="000000"/>
          <w:kern w:val="0"/>
          <w14:ligatures w14:val="none"/>
        </w:rPr>
        <w:t>suit the algorithm’s architecture.</w:t>
      </w:r>
    </w:p>
    <w:p w14:paraId="4C8E3E07" w14:textId="7B4DBB0B" w:rsidR="0005495B" w:rsidRDefault="00E32D8E" w:rsidP="004E0F93">
      <w:pPr>
        <w:pStyle w:val="ListParagraph"/>
        <w:numPr>
          <w:ilvl w:val="0"/>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will then </w:t>
      </w:r>
      <w:r w:rsidRPr="007B38D5">
        <w:rPr>
          <w:rFonts w:ascii="Arial" w:eastAsia="Times New Roman" w:hAnsi="Arial" w:cs="Arial"/>
          <w:b/>
          <w:bCs/>
          <w:color w:val="000000"/>
          <w:kern w:val="0"/>
          <w14:ligatures w14:val="none"/>
        </w:rPr>
        <w:t>experiment with different Neural Network architectures</w:t>
      </w:r>
      <w:r>
        <w:rPr>
          <w:rFonts w:ascii="Arial" w:eastAsia="Times New Roman" w:hAnsi="Arial" w:cs="Arial"/>
          <w:color w:val="000000"/>
          <w:kern w:val="0"/>
          <w14:ligatures w14:val="none"/>
        </w:rPr>
        <w:t xml:space="preserve"> to find </w:t>
      </w:r>
      <w:r w:rsidR="0005495B">
        <w:rPr>
          <w:rFonts w:ascii="Arial" w:eastAsia="Times New Roman" w:hAnsi="Arial" w:cs="Arial"/>
          <w:color w:val="000000"/>
          <w:kern w:val="0"/>
          <w14:ligatures w14:val="none"/>
        </w:rPr>
        <w:t>the best</w:t>
      </w:r>
      <w:r>
        <w:rPr>
          <w:rFonts w:ascii="Arial" w:eastAsia="Times New Roman" w:hAnsi="Arial" w:cs="Arial"/>
          <w:color w:val="000000"/>
          <w:kern w:val="0"/>
          <w14:ligatures w14:val="none"/>
        </w:rPr>
        <w:t xml:space="preserve"> fit for our use case with the highest accuracy.</w:t>
      </w:r>
      <w:r w:rsidR="0005495B">
        <w:rPr>
          <w:rFonts w:ascii="Arial" w:eastAsia="Times New Roman" w:hAnsi="Arial" w:cs="Arial"/>
          <w:color w:val="000000"/>
          <w:kern w:val="0"/>
          <w14:ligatures w14:val="none"/>
        </w:rPr>
        <w:t xml:space="preserve"> </w:t>
      </w:r>
      <w:r w:rsidR="00CD5ECD">
        <w:rPr>
          <w:rFonts w:ascii="Arial" w:eastAsia="Times New Roman" w:hAnsi="Arial" w:cs="Arial"/>
          <w:color w:val="000000"/>
          <w:kern w:val="0"/>
          <w14:ligatures w14:val="none"/>
        </w:rPr>
        <w:t>The following process will be followed:</w:t>
      </w:r>
    </w:p>
    <w:p w14:paraId="2272EBA7" w14:textId="0C39476D" w:rsidR="0005495B" w:rsidRDefault="0005495B" w:rsidP="0005495B">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Process Data</w:t>
      </w:r>
    </w:p>
    <w:p w14:paraId="20EAFC57" w14:textId="2D3F35FA" w:rsidR="0005495B" w:rsidRDefault="0005495B" w:rsidP="0005495B">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Build a Neural Network architecture </w:t>
      </w:r>
    </w:p>
    <w:p w14:paraId="2FBB75D1" w14:textId="15E4A4A4" w:rsidR="0005495B" w:rsidRDefault="0005495B" w:rsidP="0005495B">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Train</w:t>
      </w:r>
    </w:p>
    <w:p w14:paraId="627388BE" w14:textId="45043C8C" w:rsidR="00B84153" w:rsidRPr="00CD5ECD" w:rsidRDefault="0005495B" w:rsidP="00CD5ECD">
      <w:pPr>
        <w:pStyle w:val="ListParagraph"/>
        <w:numPr>
          <w:ilvl w:val="1"/>
          <w:numId w:val="4"/>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Measure accuracy. If good enough, next step. If not, start again from step a.</w:t>
      </w:r>
    </w:p>
    <w:p w14:paraId="4BE35A21" w14:textId="5629E71A" w:rsidR="000A1C96" w:rsidRDefault="000A1C96" w:rsidP="000A1C96">
      <w:pPr>
        <w:pStyle w:val="ListParagraph"/>
        <w:numPr>
          <w:ilvl w:val="0"/>
          <w:numId w:val="4"/>
        </w:numPr>
        <w:spacing w:after="0" w:line="240" w:lineRule="auto"/>
        <w:jc w:val="both"/>
        <w:rPr>
          <w:rFonts w:ascii="Arial" w:eastAsia="Times New Roman" w:hAnsi="Arial" w:cs="Arial"/>
          <w:color w:val="000000"/>
          <w:kern w:val="0"/>
          <w14:ligatures w14:val="none"/>
        </w:rPr>
      </w:pPr>
      <w:r w:rsidRPr="007B38D5">
        <w:rPr>
          <w:rFonts w:ascii="Arial" w:eastAsia="Times New Roman" w:hAnsi="Arial" w:cs="Arial"/>
          <w:b/>
          <w:bCs/>
          <w:color w:val="000000"/>
          <w:kern w:val="0"/>
          <w14:ligatures w14:val="none"/>
        </w:rPr>
        <w:t>Summarize findings</w:t>
      </w:r>
      <w:r>
        <w:rPr>
          <w:rFonts w:ascii="Arial" w:eastAsia="Times New Roman" w:hAnsi="Arial" w:cs="Arial"/>
          <w:color w:val="000000"/>
          <w:kern w:val="0"/>
          <w14:ligatures w14:val="none"/>
        </w:rPr>
        <w:t xml:space="preserve">, results and methods into a research </w:t>
      </w:r>
      <w:r w:rsidR="00AC002F">
        <w:rPr>
          <w:rFonts w:ascii="Arial" w:eastAsia="Times New Roman" w:hAnsi="Arial" w:cs="Arial"/>
          <w:color w:val="000000"/>
          <w:kern w:val="0"/>
          <w14:ligatures w14:val="none"/>
        </w:rPr>
        <w:t>paper</w:t>
      </w:r>
      <w:r>
        <w:rPr>
          <w:rFonts w:ascii="Arial" w:eastAsia="Times New Roman" w:hAnsi="Arial" w:cs="Arial"/>
          <w:color w:val="000000"/>
          <w:kern w:val="0"/>
          <w14:ligatures w14:val="none"/>
        </w:rPr>
        <w:t>.</w:t>
      </w:r>
    </w:p>
    <w:p w14:paraId="5F1A801C" w14:textId="0A2BC1A0" w:rsidR="00AC002F" w:rsidRDefault="00AC002F" w:rsidP="00AC002F">
      <w:pPr>
        <w:spacing w:after="0" w:line="240" w:lineRule="auto"/>
        <w:ind w:left="360"/>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Facilities:</w:t>
      </w:r>
    </w:p>
    <w:p w14:paraId="30EE13C6" w14:textId="199EA7E0" w:rsidR="00AC002F" w:rsidRDefault="00AC002F" w:rsidP="00AC002F">
      <w:pPr>
        <w:spacing w:after="0" w:line="240" w:lineRule="auto"/>
        <w:ind w:left="360"/>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SCAI manufacturing lab 3D printers will be used for any 3D printing related tasks. BYENG 387 will be used for soldering related tasks and for signal analysis using oscilloscopes and signal analyzers.</w:t>
      </w:r>
    </w:p>
    <w:p w14:paraId="34C88D7E" w14:textId="116F820B" w:rsidR="00AC002F" w:rsidRDefault="00AC002F" w:rsidP="00AC002F">
      <w:pPr>
        <w:spacing w:after="0" w:line="240" w:lineRule="auto"/>
        <w:ind w:left="360"/>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Expected Outcome:</w:t>
      </w:r>
    </w:p>
    <w:p w14:paraId="14963DAA" w14:textId="5A4151FB" w:rsidR="00AC002F" w:rsidRPr="00AC002F" w:rsidRDefault="00AC002F" w:rsidP="00AC002F">
      <w:pPr>
        <w:spacing w:after="0" w:line="240" w:lineRule="auto"/>
        <w:ind w:left="360"/>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built system should be able to classify </w:t>
      </w:r>
      <w:r w:rsidR="00CD5ECD">
        <w:rPr>
          <w:rFonts w:ascii="Arial" w:eastAsia="Times New Roman" w:hAnsi="Arial" w:cs="Arial"/>
          <w:color w:val="000000"/>
          <w:kern w:val="0"/>
          <w14:ligatures w14:val="none"/>
        </w:rPr>
        <w:t xml:space="preserve">a performed exercise in one or more of the determined classes in real-time. </w:t>
      </w:r>
    </w:p>
    <w:p w14:paraId="6D911794" w14:textId="435AB814" w:rsidR="00D84B01" w:rsidRDefault="005118F3" w:rsidP="00B83AA8">
      <w:pPr>
        <w:spacing w:after="0" w:line="240" w:lineRule="auto"/>
        <w:jc w:val="both"/>
        <w:rPr>
          <w:rFonts w:ascii="Arial" w:eastAsia="Times New Roman" w:hAnsi="Arial" w:cs="Arial"/>
          <w:b/>
          <w:bCs/>
          <w:color w:val="000000"/>
          <w:kern w:val="0"/>
          <w14:ligatures w14:val="none"/>
        </w:rPr>
      </w:pPr>
      <w:r w:rsidRPr="00214E40">
        <w:rPr>
          <w:rFonts w:ascii="Arial" w:eastAsia="Times New Roman" w:hAnsi="Arial" w:cs="Arial"/>
          <w:b/>
          <w:bCs/>
          <w:noProof/>
          <w:color w:val="000000"/>
          <w:kern w:val="0"/>
          <w14:ligatures w14:val="none"/>
        </w:rPr>
        <w:lastRenderedPageBreak/>
        <w:drawing>
          <wp:anchor distT="0" distB="0" distL="114300" distR="114300" simplePos="0" relativeHeight="251658240" behindDoc="0" locked="0" layoutInCell="1" allowOverlap="1" wp14:anchorId="62DE3EEF" wp14:editId="02101E8B">
            <wp:simplePos x="0" y="0"/>
            <wp:positionH relativeFrom="margin">
              <wp:posOffset>-583565</wp:posOffset>
            </wp:positionH>
            <wp:positionV relativeFrom="paragraph">
              <wp:posOffset>2392680</wp:posOffset>
            </wp:positionV>
            <wp:extent cx="7171690" cy="1635760"/>
            <wp:effectExtent l="0" t="0" r="0" b="2540"/>
            <wp:wrapTopAndBottom/>
            <wp:docPr id="100670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0930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1690" cy="163576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rPr>
        <w:drawing>
          <wp:anchor distT="0" distB="0" distL="114300" distR="114300" simplePos="0" relativeHeight="251659264" behindDoc="0" locked="0" layoutInCell="1" allowOverlap="1" wp14:anchorId="5218EB35" wp14:editId="1BFADD7F">
            <wp:simplePos x="0" y="0"/>
            <wp:positionH relativeFrom="margin">
              <wp:posOffset>-327025</wp:posOffset>
            </wp:positionH>
            <wp:positionV relativeFrom="paragraph">
              <wp:posOffset>259080</wp:posOffset>
            </wp:positionV>
            <wp:extent cx="6683375" cy="1996440"/>
            <wp:effectExtent l="0" t="0" r="3175" b="3810"/>
            <wp:wrapTopAndBottom/>
            <wp:docPr id="208292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984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3375" cy="1996440"/>
                    </a:xfrm>
                    <a:prstGeom prst="rect">
                      <a:avLst/>
                    </a:prstGeom>
                  </pic:spPr>
                </pic:pic>
              </a:graphicData>
            </a:graphic>
            <wp14:sizeRelH relativeFrom="margin">
              <wp14:pctWidth>0</wp14:pctWidth>
            </wp14:sizeRelH>
            <wp14:sizeRelV relativeFrom="margin">
              <wp14:pctHeight>0</wp14:pctHeight>
            </wp14:sizeRelV>
          </wp:anchor>
        </w:drawing>
      </w:r>
      <w:r w:rsidR="00D84B01">
        <w:rPr>
          <w:rFonts w:ascii="Arial" w:eastAsia="Times New Roman" w:hAnsi="Arial" w:cs="Arial"/>
          <w:b/>
          <w:bCs/>
          <w:color w:val="000000"/>
          <w:kern w:val="0"/>
          <w14:ligatures w14:val="none"/>
        </w:rPr>
        <w:t>Timeline:</w:t>
      </w:r>
    </w:p>
    <w:p w14:paraId="504D27BC" w14:textId="64CDBE66" w:rsidR="00214E40" w:rsidRDefault="00214E40" w:rsidP="00B83AA8">
      <w:pPr>
        <w:spacing w:after="0" w:line="240" w:lineRule="auto"/>
        <w:jc w:val="both"/>
        <w:rPr>
          <w:rFonts w:ascii="Arial" w:eastAsia="Times New Roman" w:hAnsi="Arial" w:cs="Arial"/>
          <w:b/>
          <w:bCs/>
          <w:color w:val="000000"/>
          <w:kern w:val="0"/>
          <w14:ligatures w14:val="none"/>
        </w:rPr>
      </w:pPr>
    </w:p>
    <w:p w14:paraId="6DF66151" w14:textId="25EDB7BA" w:rsidR="00FD3A42" w:rsidRDefault="00B83AA8" w:rsidP="00A42E9C">
      <w:pPr>
        <w:spacing w:after="100" w:afterAutospacing="1" w:line="240" w:lineRule="auto"/>
        <w:outlineLvl w:val="0"/>
        <w:rPr>
          <w:rFonts w:ascii="Arial" w:eastAsia="Times New Roman" w:hAnsi="Arial" w:cs="Arial"/>
          <w:b/>
          <w:bCs/>
          <w:color w:val="000000"/>
          <w:kern w:val="36"/>
          <w14:ligatures w14:val="none"/>
        </w:rPr>
      </w:pPr>
      <w:r w:rsidRPr="003D7049">
        <w:rPr>
          <w:rFonts w:ascii="Arial" w:eastAsia="Times New Roman" w:hAnsi="Arial" w:cs="Arial"/>
          <w:b/>
          <w:bCs/>
          <w:color w:val="000000"/>
          <w:kern w:val="36"/>
          <w14:ligatures w14:val="none"/>
        </w:rPr>
        <w:t>References</w:t>
      </w:r>
    </w:p>
    <w:p w14:paraId="7088747D" w14:textId="77777777" w:rsidR="008B2062" w:rsidRDefault="008B2062" w:rsidP="00A42E9C">
      <w:pPr>
        <w:pStyle w:val="ListParagraph"/>
        <w:numPr>
          <w:ilvl w:val="0"/>
          <w:numId w:val="7"/>
        </w:numPr>
        <w:spacing w:after="100" w:afterAutospacing="1" w:line="240" w:lineRule="auto"/>
        <w:outlineLvl w:val="0"/>
        <w:rPr>
          <w:rFonts w:eastAsia="Times New Roman" w:cstheme="minorHAnsi"/>
          <w:color w:val="000000"/>
          <w:kern w:val="36"/>
          <w14:ligatures w14:val="none"/>
        </w:rPr>
      </w:pPr>
      <w:r w:rsidRPr="008843E9">
        <w:rPr>
          <w:rFonts w:eastAsia="Times New Roman" w:cstheme="minorHAnsi"/>
          <w:color w:val="000000"/>
          <w:kern w:val="36"/>
          <w14:ligatures w14:val="none"/>
        </w:rPr>
        <w:t xml:space="preserve">M. Hausknecht, W. -K. Li, M. Mauk and P. Stone, "Machine Learning Capabilities of a Simulated Cerebellum," in IEEE Transactions on Neural Networks and Learning Systems, vol. 28, no. 3, pp. 510-522, March 2017, </w:t>
      </w:r>
      <w:proofErr w:type="spellStart"/>
      <w:r w:rsidRPr="008843E9">
        <w:rPr>
          <w:rFonts w:eastAsia="Times New Roman" w:cstheme="minorHAnsi"/>
          <w:color w:val="000000"/>
          <w:kern w:val="36"/>
          <w14:ligatures w14:val="none"/>
        </w:rPr>
        <w:t>doi</w:t>
      </w:r>
      <w:proofErr w:type="spellEnd"/>
      <w:r w:rsidRPr="008843E9">
        <w:rPr>
          <w:rFonts w:eastAsia="Times New Roman" w:cstheme="minorHAnsi"/>
          <w:color w:val="000000"/>
          <w:kern w:val="36"/>
          <w14:ligatures w14:val="none"/>
        </w:rPr>
        <w:t>: 10.1109/TNNLS.2015.2512838.</w:t>
      </w:r>
    </w:p>
    <w:p w14:paraId="0BD11E6A" w14:textId="4C121694" w:rsidR="008B2062" w:rsidRPr="008B2062" w:rsidRDefault="008B2062" w:rsidP="00FD3A42">
      <w:pPr>
        <w:pStyle w:val="ListParagraph"/>
        <w:numPr>
          <w:ilvl w:val="0"/>
          <w:numId w:val="7"/>
        </w:numPr>
        <w:spacing w:before="100" w:beforeAutospacing="1" w:after="100" w:afterAutospacing="1" w:line="240" w:lineRule="auto"/>
        <w:outlineLvl w:val="0"/>
        <w:rPr>
          <w:rFonts w:eastAsia="Times New Roman" w:cstheme="minorHAnsi"/>
          <w:color w:val="000000"/>
          <w:kern w:val="36"/>
          <w14:ligatures w14:val="none"/>
        </w:rPr>
      </w:pPr>
      <w:proofErr w:type="spellStart"/>
      <w:r w:rsidRPr="008843E9">
        <w:rPr>
          <w:rFonts w:eastAsia="Times New Roman" w:cstheme="minorHAnsi"/>
          <w:color w:val="000000"/>
          <w:kern w:val="36"/>
          <w14:ligatures w14:val="none"/>
        </w:rPr>
        <w:t>Waryasz</w:t>
      </w:r>
      <w:proofErr w:type="spellEnd"/>
      <w:r w:rsidRPr="008843E9">
        <w:rPr>
          <w:rFonts w:eastAsia="Times New Roman" w:cstheme="minorHAnsi"/>
          <w:color w:val="000000"/>
          <w:kern w:val="36"/>
          <w14:ligatures w14:val="none"/>
        </w:rPr>
        <w:t xml:space="preserve"> GR, Daniels AH, Gil JA, </w:t>
      </w:r>
      <w:proofErr w:type="spellStart"/>
      <w:r w:rsidRPr="008843E9">
        <w:rPr>
          <w:rFonts w:eastAsia="Times New Roman" w:cstheme="minorHAnsi"/>
          <w:color w:val="000000"/>
          <w:kern w:val="36"/>
          <w14:ligatures w14:val="none"/>
        </w:rPr>
        <w:t>Suric</w:t>
      </w:r>
      <w:proofErr w:type="spellEnd"/>
      <w:r w:rsidRPr="008843E9">
        <w:rPr>
          <w:rFonts w:eastAsia="Times New Roman" w:cstheme="minorHAnsi"/>
          <w:color w:val="000000"/>
          <w:kern w:val="36"/>
          <w14:ligatures w14:val="none"/>
        </w:rPr>
        <w:t xml:space="preserve"> V, Eberson CP. Personal Trainer Demographics, Current Practice Trends and Common Trainee Injuries. </w:t>
      </w:r>
      <w:proofErr w:type="spellStart"/>
      <w:r w:rsidRPr="008843E9">
        <w:rPr>
          <w:rFonts w:eastAsia="Times New Roman" w:cstheme="minorHAnsi"/>
          <w:color w:val="000000"/>
          <w:kern w:val="36"/>
          <w14:ligatures w14:val="none"/>
        </w:rPr>
        <w:t>Orthop</w:t>
      </w:r>
      <w:proofErr w:type="spellEnd"/>
      <w:r w:rsidRPr="008843E9">
        <w:rPr>
          <w:rFonts w:eastAsia="Times New Roman" w:cstheme="minorHAnsi"/>
          <w:color w:val="000000"/>
          <w:kern w:val="36"/>
          <w14:ligatures w14:val="none"/>
        </w:rPr>
        <w:t xml:space="preserve"> Rev (Pavia). 2016 Oct 3;8(3):6600. </w:t>
      </w:r>
      <w:proofErr w:type="spellStart"/>
      <w:r w:rsidRPr="008843E9">
        <w:rPr>
          <w:rFonts w:eastAsia="Times New Roman" w:cstheme="minorHAnsi"/>
          <w:color w:val="000000"/>
          <w:kern w:val="36"/>
          <w14:ligatures w14:val="none"/>
        </w:rPr>
        <w:t>doi</w:t>
      </w:r>
      <w:proofErr w:type="spellEnd"/>
      <w:r w:rsidRPr="008843E9">
        <w:rPr>
          <w:rFonts w:eastAsia="Times New Roman" w:cstheme="minorHAnsi"/>
          <w:color w:val="000000"/>
          <w:kern w:val="36"/>
          <w14:ligatures w14:val="none"/>
        </w:rPr>
        <w:t>: 10.4081/or.2016.6600. PMID: 27761219; PMCID: PMC5066109.</w:t>
      </w:r>
    </w:p>
    <w:p w14:paraId="7DC42668" w14:textId="1C2F2CF3" w:rsidR="00214E40" w:rsidRPr="003D7049" w:rsidRDefault="00FD3A42" w:rsidP="00FD3A42">
      <w:pPr>
        <w:pStyle w:val="ListParagraph"/>
        <w:numPr>
          <w:ilvl w:val="0"/>
          <w:numId w:val="7"/>
        </w:numPr>
        <w:spacing w:before="100" w:beforeAutospacing="1" w:after="100" w:afterAutospacing="1" w:line="240" w:lineRule="auto"/>
        <w:outlineLvl w:val="0"/>
        <w:rPr>
          <w:rFonts w:eastAsia="Times New Roman" w:cstheme="minorHAnsi"/>
          <w:color w:val="000000"/>
          <w:kern w:val="36"/>
          <w14:ligatures w14:val="none"/>
        </w:rPr>
      </w:pPr>
      <w:bookmarkStart w:id="52" w:name="_Ref148186398"/>
      <w:r w:rsidRPr="003D7049">
        <w:rPr>
          <w:rFonts w:eastAsia="Times New Roman" w:cstheme="minorHAnsi"/>
          <w:color w:val="000000"/>
          <w:kern w:val="36"/>
          <w14:ligatures w14:val="none"/>
        </w:rPr>
        <w:t xml:space="preserve">M. </w:t>
      </w:r>
      <w:proofErr w:type="spellStart"/>
      <w:r w:rsidRPr="003D7049">
        <w:rPr>
          <w:rFonts w:eastAsia="Times New Roman" w:cstheme="minorHAnsi"/>
          <w:color w:val="000000"/>
          <w:kern w:val="36"/>
          <w14:ligatures w14:val="none"/>
        </w:rPr>
        <w:t>Alarfaj</w:t>
      </w:r>
      <w:proofErr w:type="spellEnd"/>
      <w:r w:rsidRPr="003D7049">
        <w:rPr>
          <w:rFonts w:eastAsia="Times New Roman" w:cstheme="minorHAnsi"/>
          <w:color w:val="000000"/>
          <w:kern w:val="36"/>
          <w14:ligatures w14:val="none"/>
        </w:rPr>
        <w:t xml:space="preserve">, Y. Qian and H. Liu, "Detection of Human Body Movement Patterns Using IMU and Barometer," 2020 International Conference on Communications, Signal Processing, and their Applications (ICCSPA), Sharjah, United Arab Emirates, 2021, pp. 1-6, </w:t>
      </w:r>
      <w:proofErr w:type="spellStart"/>
      <w:r w:rsidRPr="003D7049">
        <w:rPr>
          <w:rFonts w:eastAsia="Times New Roman" w:cstheme="minorHAnsi"/>
          <w:color w:val="000000"/>
          <w:kern w:val="36"/>
          <w14:ligatures w14:val="none"/>
        </w:rPr>
        <w:t>doi</w:t>
      </w:r>
      <w:proofErr w:type="spellEnd"/>
      <w:r w:rsidRPr="003D7049">
        <w:rPr>
          <w:rFonts w:eastAsia="Times New Roman" w:cstheme="minorHAnsi"/>
          <w:color w:val="000000"/>
          <w:kern w:val="36"/>
          <w14:ligatures w14:val="none"/>
        </w:rPr>
        <w:t>: 10.1109/ICCSPA49915.2021.9385750.</w:t>
      </w:r>
      <w:bookmarkEnd w:id="52"/>
    </w:p>
    <w:p w14:paraId="3743CB9B" w14:textId="74DE53FF" w:rsidR="00FD3A42" w:rsidRPr="003D7049" w:rsidRDefault="003D7049" w:rsidP="00FD3A42">
      <w:pPr>
        <w:pStyle w:val="ListParagraph"/>
        <w:numPr>
          <w:ilvl w:val="0"/>
          <w:numId w:val="7"/>
        </w:numPr>
        <w:spacing w:before="100" w:beforeAutospacing="1" w:after="100" w:afterAutospacing="1" w:line="240" w:lineRule="auto"/>
        <w:outlineLvl w:val="0"/>
        <w:rPr>
          <w:rFonts w:eastAsia="Times New Roman" w:cstheme="minorHAnsi"/>
          <w:color w:val="000000"/>
          <w:kern w:val="36"/>
          <w14:ligatures w14:val="none"/>
        </w:rPr>
      </w:pPr>
      <w:proofErr w:type="spellStart"/>
      <w:r w:rsidRPr="003D7049">
        <w:rPr>
          <w:rFonts w:cstheme="minorHAnsi"/>
          <w:color w:val="222222"/>
          <w:shd w:val="clear" w:color="auto" w:fill="FFFFFF"/>
        </w:rPr>
        <w:t>Alemayoh</w:t>
      </w:r>
      <w:proofErr w:type="spellEnd"/>
      <w:r w:rsidRPr="003D7049">
        <w:rPr>
          <w:rFonts w:cstheme="minorHAnsi"/>
          <w:color w:val="222222"/>
          <w:shd w:val="clear" w:color="auto" w:fill="FFFFFF"/>
        </w:rPr>
        <w:t xml:space="preserve"> TT, Shintani M, Lee JH, Okamoto S. Deep-Learning-Based Character Recognition from Handwriting Motion Data Captured Using IMU and Force Sensors. </w:t>
      </w:r>
      <w:r w:rsidRPr="003D7049">
        <w:rPr>
          <w:rStyle w:val="Emphasis"/>
          <w:rFonts w:cstheme="minorHAnsi"/>
          <w:color w:val="222222"/>
          <w:shd w:val="clear" w:color="auto" w:fill="FFFFFF"/>
        </w:rPr>
        <w:t>Sensors</w:t>
      </w:r>
      <w:r w:rsidRPr="003D7049">
        <w:rPr>
          <w:rFonts w:cstheme="minorHAnsi"/>
          <w:color w:val="222222"/>
          <w:shd w:val="clear" w:color="auto" w:fill="FFFFFF"/>
        </w:rPr>
        <w:t xml:space="preserve">. 2022; 22(20):7840. </w:t>
      </w:r>
      <w:r w:rsidR="00000000">
        <w:fldChar w:fldCharType="begin"/>
      </w:r>
      <w:r w:rsidR="00000000">
        <w:instrText>HYPERLINK "https://doi.org/10.3390/s22207840"</w:instrText>
      </w:r>
      <w:r w:rsidR="00000000">
        <w:fldChar w:fldCharType="separate"/>
      </w:r>
      <w:r w:rsidRPr="003D7049">
        <w:rPr>
          <w:rStyle w:val="Hyperlink"/>
          <w:rFonts w:cstheme="minorHAnsi"/>
          <w:shd w:val="clear" w:color="auto" w:fill="FFFFFF"/>
        </w:rPr>
        <w:t>https://doi.org/10.3390/s22207840</w:t>
      </w:r>
      <w:r w:rsidR="00000000">
        <w:rPr>
          <w:rStyle w:val="Hyperlink"/>
          <w:rFonts w:cstheme="minorHAnsi"/>
          <w:shd w:val="clear" w:color="auto" w:fill="FFFFFF"/>
        </w:rPr>
        <w:fldChar w:fldCharType="end"/>
      </w:r>
    </w:p>
    <w:p w14:paraId="00849B8A" w14:textId="77F53EF0" w:rsidR="003D7049" w:rsidRPr="003D7049" w:rsidRDefault="003D7049" w:rsidP="00FD3A42">
      <w:pPr>
        <w:pStyle w:val="ListParagraph"/>
        <w:numPr>
          <w:ilvl w:val="0"/>
          <w:numId w:val="7"/>
        </w:numPr>
        <w:spacing w:before="100" w:beforeAutospacing="1" w:after="100" w:afterAutospacing="1" w:line="240" w:lineRule="auto"/>
        <w:outlineLvl w:val="0"/>
        <w:rPr>
          <w:rFonts w:eastAsia="Times New Roman" w:cstheme="minorHAnsi"/>
          <w:color w:val="000000"/>
          <w:kern w:val="36"/>
          <w14:ligatures w14:val="none"/>
        </w:rPr>
      </w:pPr>
      <w:r w:rsidRPr="003D7049">
        <w:rPr>
          <w:rFonts w:eastAsia="Times New Roman" w:cstheme="minorHAnsi"/>
          <w:color w:val="000000"/>
          <w:kern w:val="36"/>
          <w14:ligatures w14:val="none"/>
        </w:rPr>
        <w:t xml:space="preserve">Serra Bragança, F.M., </w:t>
      </w:r>
      <w:proofErr w:type="spellStart"/>
      <w:r w:rsidRPr="003D7049">
        <w:rPr>
          <w:rFonts w:eastAsia="Times New Roman" w:cstheme="minorHAnsi"/>
          <w:color w:val="000000"/>
          <w:kern w:val="36"/>
          <w14:ligatures w14:val="none"/>
        </w:rPr>
        <w:t>Broomé</w:t>
      </w:r>
      <w:proofErr w:type="spellEnd"/>
      <w:r w:rsidRPr="003D7049">
        <w:rPr>
          <w:rFonts w:eastAsia="Times New Roman" w:cstheme="minorHAnsi"/>
          <w:color w:val="000000"/>
          <w:kern w:val="36"/>
          <w14:ligatures w14:val="none"/>
        </w:rPr>
        <w:t xml:space="preserve">, S., Rhodin, M. et al. Improving gait classification in horses by using inertial measurement unit (IMU) generated data and machine learning. Sci Rep 10, 17785 (2020). </w:t>
      </w:r>
      <w:r w:rsidR="00000000">
        <w:fldChar w:fldCharType="begin"/>
      </w:r>
      <w:r w:rsidR="00000000">
        <w:instrText>HYPERLINK "https://doi.org/10.1038/s41598-020-73215-9"</w:instrText>
      </w:r>
      <w:r w:rsidR="00000000">
        <w:fldChar w:fldCharType="separate"/>
      </w:r>
      <w:r w:rsidRPr="003D7049">
        <w:rPr>
          <w:rStyle w:val="Hyperlink"/>
          <w:rFonts w:eastAsia="Times New Roman" w:cstheme="minorHAnsi"/>
          <w:kern w:val="36"/>
          <w14:ligatures w14:val="none"/>
        </w:rPr>
        <w:t>https://doi.org/10.1038/s41598-020-73215-9</w:t>
      </w:r>
      <w:r w:rsidR="00000000">
        <w:rPr>
          <w:rStyle w:val="Hyperlink"/>
          <w:rFonts w:eastAsia="Times New Roman" w:cstheme="minorHAnsi"/>
          <w:kern w:val="36"/>
          <w14:ligatures w14:val="none"/>
        </w:rPr>
        <w:fldChar w:fldCharType="end"/>
      </w:r>
    </w:p>
    <w:p w14:paraId="3830EEAF" w14:textId="2C68B68F" w:rsidR="003D7049" w:rsidRDefault="003D7049" w:rsidP="00FD3A42">
      <w:pPr>
        <w:pStyle w:val="ListParagraph"/>
        <w:numPr>
          <w:ilvl w:val="0"/>
          <w:numId w:val="7"/>
        </w:numPr>
        <w:spacing w:before="100" w:beforeAutospacing="1" w:after="100" w:afterAutospacing="1" w:line="240" w:lineRule="auto"/>
        <w:outlineLvl w:val="0"/>
        <w:rPr>
          <w:rFonts w:eastAsia="Times New Roman" w:cstheme="minorHAnsi"/>
          <w:color w:val="000000"/>
          <w:kern w:val="36"/>
          <w14:ligatures w14:val="none"/>
        </w:rPr>
      </w:pPr>
      <w:r w:rsidRPr="003D7049">
        <w:rPr>
          <w:rFonts w:eastAsia="Times New Roman" w:cstheme="minorHAnsi"/>
          <w:color w:val="000000"/>
          <w:kern w:val="36"/>
          <w14:ligatures w14:val="none"/>
        </w:rPr>
        <w:t xml:space="preserve">Kim M, Park S. Golf Swing Segmentation from a Single IMU Using Machine Learning. Sensors. 2020; 20(16):4466. </w:t>
      </w:r>
      <w:r w:rsidR="00000000">
        <w:fldChar w:fldCharType="begin"/>
      </w:r>
      <w:r w:rsidR="00000000">
        <w:instrText>HYPERLINK "https://doi.org/10.3390/s20164466"</w:instrText>
      </w:r>
      <w:r w:rsidR="00000000">
        <w:fldChar w:fldCharType="separate"/>
      </w:r>
      <w:r w:rsidRPr="00C51B59">
        <w:rPr>
          <w:rStyle w:val="Hyperlink"/>
          <w:rFonts w:eastAsia="Times New Roman" w:cstheme="minorHAnsi"/>
          <w:kern w:val="36"/>
          <w14:ligatures w14:val="none"/>
        </w:rPr>
        <w:t>https://doi.org/10.3390/s20164466</w:t>
      </w:r>
      <w:r w:rsidR="00000000">
        <w:rPr>
          <w:rStyle w:val="Hyperlink"/>
          <w:rFonts w:eastAsia="Times New Roman" w:cstheme="minorHAnsi"/>
          <w:kern w:val="36"/>
          <w14:ligatures w14:val="none"/>
        </w:rPr>
        <w:fldChar w:fldCharType="end"/>
      </w:r>
    </w:p>
    <w:p w14:paraId="0F34ADBF" w14:textId="0E9FB029" w:rsidR="009F11A6" w:rsidRPr="008843E9" w:rsidRDefault="009F11A6" w:rsidP="009F11A6">
      <w:pPr>
        <w:pStyle w:val="ListParagraph"/>
        <w:numPr>
          <w:ilvl w:val="0"/>
          <w:numId w:val="7"/>
        </w:numPr>
        <w:spacing w:before="100" w:beforeAutospacing="1" w:after="100" w:afterAutospacing="1" w:line="240" w:lineRule="auto"/>
        <w:outlineLvl w:val="0"/>
        <w:rPr>
          <w:rFonts w:eastAsia="Times New Roman" w:cstheme="minorHAnsi"/>
          <w:color w:val="000000"/>
          <w:kern w:val="36"/>
          <w14:ligatures w14:val="none"/>
        </w:rPr>
      </w:pPr>
      <w:r>
        <w:rPr>
          <w:rFonts w:ascii="Arial" w:hAnsi="Arial" w:cs="Arial"/>
          <w:color w:val="333333"/>
          <w:sz w:val="20"/>
          <w:szCs w:val="20"/>
          <w:shd w:val="clear" w:color="auto" w:fill="FFFFFF"/>
        </w:rPr>
        <w:t xml:space="preserve">W. Chang, L. Dai, S. Sheng, J. Too Chuan Tan, C. Zhu and F. Duan, "A hierarchical hand motions recognition </w:t>
      </w:r>
      <w:r w:rsidRPr="008843E9">
        <w:rPr>
          <w:rFonts w:cstheme="minorHAnsi"/>
          <w:color w:val="333333"/>
          <w:shd w:val="clear" w:color="auto" w:fill="FFFFFF"/>
        </w:rPr>
        <w:t xml:space="preserve">method based on IMU and </w:t>
      </w:r>
      <w:proofErr w:type="spellStart"/>
      <w:r w:rsidRPr="008843E9">
        <w:rPr>
          <w:rFonts w:cstheme="minorHAnsi"/>
          <w:color w:val="333333"/>
          <w:shd w:val="clear" w:color="auto" w:fill="FFFFFF"/>
        </w:rPr>
        <w:t>sEMG</w:t>
      </w:r>
      <w:proofErr w:type="spellEnd"/>
      <w:r w:rsidRPr="008843E9">
        <w:rPr>
          <w:rFonts w:cstheme="minorHAnsi"/>
          <w:color w:val="333333"/>
          <w:shd w:val="clear" w:color="auto" w:fill="FFFFFF"/>
        </w:rPr>
        <w:t xml:space="preserve"> sensors," </w:t>
      </w:r>
      <w:r w:rsidRPr="008843E9">
        <w:rPr>
          <w:rStyle w:val="Emphasis"/>
          <w:rFonts w:cstheme="minorHAnsi"/>
          <w:color w:val="333333"/>
          <w:shd w:val="clear" w:color="auto" w:fill="FFFFFF"/>
        </w:rPr>
        <w:t xml:space="preserve">2015 IEEE International Conference on </w:t>
      </w:r>
      <w:r w:rsidR="00A42E9C">
        <w:rPr>
          <w:rStyle w:val="Emphasis"/>
          <w:rFonts w:cstheme="minorHAnsi"/>
          <w:color w:val="333333"/>
          <w:shd w:val="clear" w:color="auto" w:fill="FFFFFF"/>
        </w:rPr>
        <w:lastRenderedPageBreak/>
        <w:t>r</w:t>
      </w:r>
      <w:r w:rsidRPr="008843E9">
        <w:rPr>
          <w:rStyle w:val="Emphasis"/>
          <w:rFonts w:cstheme="minorHAnsi"/>
          <w:color w:val="333333"/>
          <w:shd w:val="clear" w:color="auto" w:fill="FFFFFF"/>
        </w:rPr>
        <w:t>obotics and Biomimetics (ROBIO)</w:t>
      </w:r>
      <w:r w:rsidRPr="008843E9">
        <w:rPr>
          <w:rFonts w:cstheme="minorHAnsi"/>
          <w:color w:val="333333"/>
          <w:shd w:val="clear" w:color="auto" w:fill="FFFFFF"/>
        </w:rPr>
        <w:t xml:space="preserve">, Zhuhai, China, 2015, pp. 1024-1029, </w:t>
      </w:r>
      <w:proofErr w:type="spellStart"/>
      <w:r w:rsidRPr="008843E9">
        <w:rPr>
          <w:rFonts w:cstheme="minorHAnsi"/>
          <w:color w:val="333333"/>
          <w:shd w:val="clear" w:color="auto" w:fill="FFFFFF"/>
        </w:rPr>
        <w:t>doi</w:t>
      </w:r>
      <w:proofErr w:type="spellEnd"/>
      <w:r w:rsidRPr="008843E9">
        <w:rPr>
          <w:rFonts w:cstheme="minorHAnsi"/>
          <w:color w:val="333333"/>
          <w:shd w:val="clear" w:color="auto" w:fill="FFFFFF"/>
        </w:rPr>
        <w:t>: 10.1109/ROBIO.2015.7418906.</w:t>
      </w:r>
    </w:p>
    <w:p w14:paraId="04620E0B" w14:textId="278AFDCA" w:rsidR="00B83AA8" w:rsidRDefault="00B83AA8" w:rsidP="008B2062">
      <w:pPr>
        <w:spacing w:before="100" w:beforeAutospacing="1" w:after="100" w:afterAutospacing="1" w:line="240" w:lineRule="auto"/>
        <w:jc w:val="both"/>
        <w:outlineLvl w:val="0"/>
        <w:rPr>
          <w:rFonts w:ascii="Arial" w:eastAsia="Times New Roman" w:hAnsi="Arial" w:cs="Arial"/>
          <w:b/>
          <w:bCs/>
          <w:i/>
          <w:iCs/>
          <w:color w:val="000000"/>
          <w:kern w:val="36"/>
          <w14:ligatures w14:val="none"/>
        </w:rPr>
      </w:pPr>
      <w:r w:rsidRPr="00B83AA8">
        <w:rPr>
          <w:rFonts w:ascii="Arial" w:eastAsia="Times New Roman" w:hAnsi="Arial" w:cs="Arial"/>
          <w:b/>
          <w:bCs/>
          <w:i/>
          <w:iCs/>
          <w:color w:val="000000"/>
          <w:kern w:val="36"/>
          <w14:ligatures w14:val="none"/>
        </w:rPr>
        <w:t>Personal statement</w:t>
      </w:r>
    </w:p>
    <w:p w14:paraId="46D9C2B7" w14:textId="2B5924A9" w:rsidR="008B2062" w:rsidRDefault="00D64136" w:rsidP="008B2062">
      <w:pPr>
        <w:spacing w:before="100" w:beforeAutospacing="1" w:after="100" w:afterAutospacing="1" w:line="240" w:lineRule="auto"/>
        <w:jc w:val="both"/>
        <w:outlineLvl w:val="0"/>
        <w:rPr>
          <w:rFonts w:ascii="Arial" w:eastAsia="Times New Roman" w:hAnsi="Arial" w:cs="Arial"/>
          <w:color w:val="000000"/>
          <w:kern w:val="36"/>
          <w14:ligatures w14:val="none"/>
        </w:rPr>
      </w:pPr>
      <w:r>
        <w:rPr>
          <w:rFonts w:ascii="Arial" w:eastAsia="Times New Roman" w:hAnsi="Arial" w:cs="Arial"/>
          <w:color w:val="000000"/>
          <w:kern w:val="36"/>
          <w14:ligatures w14:val="none"/>
        </w:rPr>
        <w:t xml:space="preserve">My career goal is to be able to design and build smart machines that are perceptive of their surroundings. For the same reason I will be doing my masters in Robotics and Autonomous Systems. This research aims to build a machine that can ‘perceive’ through IMU’s measurements and use that data to intelligently classify it into the required class. This exactly relates to my goal of making smart machines. While working on this, I will also advance the field of machine learning and motion recognition which is always a plus. </w:t>
      </w:r>
    </w:p>
    <w:p w14:paraId="5348399A" w14:textId="7CFC36AF" w:rsidR="00D64136" w:rsidRDefault="00D64136" w:rsidP="008B2062">
      <w:pPr>
        <w:spacing w:before="100" w:beforeAutospacing="1" w:after="100" w:afterAutospacing="1" w:line="240" w:lineRule="auto"/>
        <w:jc w:val="both"/>
        <w:outlineLvl w:val="0"/>
        <w:rPr>
          <w:rFonts w:ascii="Arial" w:eastAsia="Times New Roman" w:hAnsi="Arial" w:cs="Arial"/>
          <w:color w:val="000000"/>
          <w:kern w:val="36"/>
          <w14:ligatures w14:val="none"/>
        </w:rPr>
      </w:pPr>
      <w:r>
        <w:rPr>
          <w:rFonts w:ascii="Arial" w:eastAsia="Times New Roman" w:hAnsi="Arial" w:cs="Arial"/>
          <w:color w:val="000000"/>
          <w:kern w:val="36"/>
          <w14:ligatures w14:val="none"/>
        </w:rPr>
        <w:t xml:space="preserve">Moreover, I </w:t>
      </w:r>
      <w:r w:rsidR="001A04B2">
        <w:rPr>
          <w:rFonts w:ascii="Arial" w:eastAsia="Times New Roman" w:hAnsi="Arial" w:cs="Arial"/>
          <w:color w:val="000000"/>
          <w:kern w:val="36"/>
          <w14:ligatures w14:val="none"/>
        </w:rPr>
        <w:t xml:space="preserve">go to the gym very often. Many of my friends do too and some of them have suffered from an injury which happened in the gym due to incorrect form. Thankfully, I have never suffered such an injury due to my attention to my form. A personal trainer can prevent such mishaps and help their students work on their posture. However, in my experience, personal trainers can be very expensive for a regular college student or may not be available at the student’s schedule. Such a limitation never stopped me from working out safely but may have indirectly led to injuries that my friends have suffered. </w:t>
      </w:r>
    </w:p>
    <w:p w14:paraId="3DCF35AD" w14:textId="1DC409C7" w:rsidR="00193AE7" w:rsidRDefault="00193AE7" w:rsidP="008B2062">
      <w:pPr>
        <w:spacing w:before="100" w:beforeAutospacing="1" w:after="100" w:afterAutospacing="1" w:line="240" w:lineRule="auto"/>
        <w:jc w:val="both"/>
        <w:outlineLvl w:val="0"/>
        <w:rPr>
          <w:rFonts w:ascii="Arial" w:eastAsia="Times New Roman" w:hAnsi="Arial" w:cs="Arial"/>
          <w:color w:val="000000"/>
          <w:kern w:val="36"/>
          <w14:ligatures w14:val="none"/>
        </w:rPr>
      </w:pPr>
      <w:r>
        <w:rPr>
          <w:rFonts w:ascii="Arial" w:eastAsia="Times New Roman" w:hAnsi="Arial" w:cs="Arial"/>
          <w:color w:val="000000"/>
          <w:kern w:val="36"/>
          <w14:ligatures w14:val="none"/>
        </w:rPr>
        <w:t xml:space="preserve">I have gained several skills in my time at ASU in Machine Learning and Signal Processing on Embedded Devices. Such skills make me capable of taking on such a project. In the process, I will also make myself a better fit for many career opportunities that involve Machine Learning and Signal Processing. </w:t>
      </w:r>
    </w:p>
    <w:p w14:paraId="2C466B26" w14:textId="6E847F93" w:rsidR="00C73AB7" w:rsidRDefault="00193AE7" w:rsidP="00BD4DAA">
      <w:pPr>
        <w:spacing w:before="100" w:beforeAutospacing="1" w:after="100" w:afterAutospacing="1" w:line="240" w:lineRule="auto"/>
        <w:jc w:val="both"/>
        <w:outlineLvl w:val="0"/>
        <w:rPr>
          <w:ins w:id="53" w:author="Devesh Nath (Student)" w:date="2023-10-17T17:46:00Z"/>
          <w:rFonts w:ascii="Arial" w:eastAsia="Times New Roman" w:hAnsi="Arial" w:cs="Arial"/>
          <w:color w:val="000000"/>
          <w:kern w:val="36"/>
          <w14:ligatures w14:val="none"/>
        </w:rPr>
      </w:pPr>
      <w:r>
        <w:rPr>
          <w:rFonts w:ascii="Arial" w:eastAsia="Times New Roman" w:hAnsi="Arial" w:cs="Arial"/>
          <w:color w:val="000000"/>
          <w:kern w:val="36"/>
          <w14:ligatures w14:val="none"/>
        </w:rPr>
        <w:t xml:space="preserve">Summarizing, </w:t>
      </w:r>
      <w:r w:rsidR="001A04B2">
        <w:rPr>
          <w:rFonts w:ascii="Arial" w:eastAsia="Times New Roman" w:hAnsi="Arial" w:cs="Arial"/>
          <w:color w:val="000000"/>
          <w:kern w:val="36"/>
          <w14:ligatures w14:val="none"/>
        </w:rPr>
        <w:t xml:space="preserve">I want to be able to build a reliable device that can recognize patterns in body movement like that of a personal trainer. </w:t>
      </w:r>
      <w:r>
        <w:rPr>
          <w:rFonts w:ascii="Arial" w:eastAsia="Times New Roman" w:hAnsi="Arial" w:cs="Arial"/>
          <w:color w:val="000000"/>
          <w:kern w:val="36"/>
          <w14:ligatures w14:val="none"/>
        </w:rPr>
        <w:t xml:space="preserve">Such a goal stems from the need to have a </w:t>
      </w:r>
      <w:r w:rsidR="001A04B2">
        <w:rPr>
          <w:rFonts w:ascii="Arial" w:eastAsia="Times New Roman" w:hAnsi="Arial" w:cs="Arial"/>
          <w:color w:val="000000"/>
          <w:kern w:val="36"/>
          <w14:ligatures w14:val="none"/>
        </w:rPr>
        <w:t xml:space="preserve">device </w:t>
      </w:r>
      <w:r>
        <w:rPr>
          <w:rFonts w:ascii="Arial" w:eastAsia="Times New Roman" w:hAnsi="Arial" w:cs="Arial"/>
          <w:color w:val="000000"/>
          <w:kern w:val="36"/>
          <w14:ligatures w14:val="none"/>
        </w:rPr>
        <w:t>that is</w:t>
      </w:r>
      <w:r w:rsidR="00BD4DAA">
        <w:rPr>
          <w:rFonts w:ascii="Arial" w:eastAsia="Times New Roman" w:hAnsi="Arial" w:cs="Arial"/>
          <w:color w:val="000000"/>
          <w:kern w:val="36"/>
          <w14:ligatures w14:val="none"/>
        </w:rPr>
        <w:t xml:space="preserve"> cheap</w:t>
      </w:r>
      <w:r w:rsidR="001A04B2">
        <w:rPr>
          <w:rFonts w:ascii="Arial" w:eastAsia="Times New Roman" w:hAnsi="Arial" w:cs="Arial"/>
          <w:color w:val="000000"/>
          <w:kern w:val="36"/>
          <w14:ligatures w14:val="none"/>
        </w:rPr>
        <w:t xml:space="preserve"> </w:t>
      </w:r>
      <w:r w:rsidR="00BD4DAA">
        <w:rPr>
          <w:rFonts w:ascii="Arial" w:eastAsia="Times New Roman" w:hAnsi="Arial" w:cs="Arial"/>
          <w:color w:val="000000"/>
          <w:kern w:val="36"/>
          <w14:ligatures w14:val="none"/>
        </w:rPr>
        <w:t xml:space="preserve">and reliable </w:t>
      </w:r>
      <w:r w:rsidR="001A04B2">
        <w:rPr>
          <w:rFonts w:ascii="Arial" w:eastAsia="Times New Roman" w:hAnsi="Arial" w:cs="Arial"/>
          <w:color w:val="000000"/>
          <w:kern w:val="36"/>
          <w14:ligatures w14:val="none"/>
        </w:rPr>
        <w:t>so that everyone who is working out can access it</w:t>
      </w:r>
      <w:r w:rsidR="00BD4DAA">
        <w:rPr>
          <w:rFonts w:ascii="Arial" w:eastAsia="Times New Roman" w:hAnsi="Arial" w:cs="Arial"/>
          <w:color w:val="000000"/>
          <w:kern w:val="36"/>
          <w14:ligatures w14:val="none"/>
        </w:rPr>
        <w:t>. I want to be able to help people to prevent injury while making such a goal align to my career interests.</w:t>
      </w:r>
    </w:p>
    <w:p w14:paraId="680F1271" w14:textId="77777777" w:rsidR="00B91124" w:rsidRPr="00BD4DAA" w:rsidRDefault="00B91124" w:rsidP="00BD4DAA">
      <w:pPr>
        <w:spacing w:before="100" w:beforeAutospacing="1" w:after="100" w:afterAutospacing="1" w:line="240" w:lineRule="auto"/>
        <w:jc w:val="both"/>
        <w:outlineLvl w:val="0"/>
        <w:rPr>
          <w:rFonts w:ascii="Arial" w:eastAsia="Times New Roman" w:hAnsi="Arial" w:cs="Arial"/>
          <w:color w:val="000000"/>
          <w:kern w:val="36"/>
          <w14:ligatures w14:val="none"/>
        </w:rPr>
      </w:pPr>
    </w:p>
    <w:sectPr w:rsidR="00B91124" w:rsidRPr="00BD4DAA" w:rsidSect="00552D8F">
      <w:pgSz w:w="12240" w:h="15840"/>
      <w:pgMar w:top="1440" w:right="1296" w:bottom="1440" w:left="1296" w:header="720" w:footer="720" w:gutter="0"/>
      <w:cols w:space="720"/>
      <w:docGrid w:linePitch="360"/>
      <w:sectPrChange w:id="54" w:author="Devesh Nath (Student)" w:date="2023-10-17T17:31:00Z">
        <w:sectPr w:rsidR="00B91124" w:rsidRPr="00BD4DAA" w:rsidSect="00552D8F">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evesh" w:date="2023-10-16T14:52:00Z" w:initials="D">
    <w:p w14:paraId="6EE5D173" w14:textId="77777777" w:rsidR="00437CD3" w:rsidRDefault="00437CD3" w:rsidP="00253CB1">
      <w:pPr>
        <w:pStyle w:val="CommentText"/>
      </w:pPr>
      <w:r>
        <w:rPr>
          <w:rStyle w:val="CommentReference"/>
        </w:rPr>
        <w:annotationRef/>
      </w:r>
      <w:r>
        <w:t>Why is this sentence so short?</w:t>
      </w:r>
    </w:p>
  </w:comment>
  <w:comment w:id="17" w:author="Devesh" w:date="2023-10-16T14:52:00Z" w:initials="D">
    <w:p w14:paraId="7C51C474" w14:textId="77777777" w:rsidR="00437CD3" w:rsidRDefault="00437CD3" w:rsidP="00196D2F">
      <w:pPr>
        <w:pStyle w:val="CommentText"/>
      </w:pPr>
      <w:r>
        <w:rPr>
          <w:rStyle w:val="CommentReference"/>
        </w:rPr>
        <w:annotationRef/>
      </w:r>
      <w:r>
        <w:t>Like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E5D173" w15:done="1"/>
  <w15:commentEx w15:paraId="7C51C47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847BC6" w16cex:dateUtc="2023-10-16T21:52:00Z"/>
  <w16cex:commentExtensible w16cex:durableId="0484E5F1" w16cex:dateUtc="2023-10-1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E5D173" w16cid:durableId="50847BC6"/>
  <w16cid:commentId w16cid:paraId="7C51C474" w16cid:durableId="0484E5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50E"/>
    <w:multiLevelType w:val="hybridMultilevel"/>
    <w:tmpl w:val="FEE8AB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0747"/>
    <w:multiLevelType w:val="hybridMultilevel"/>
    <w:tmpl w:val="9F006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31E26"/>
    <w:multiLevelType w:val="multilevel"/>
    <w:tmpl w:val="96C8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D1B57"/>
    <w:multiLevelType w:val="hybridMultilevel"/>
    <w:tmpl w:val="6CA42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75D19"/>
    <w:multiLevelType w:val="multilevel"/>
    <w:tmpl w:val="84F0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A10FC"/>
    <w:multiLevelType w:val="hybridMultilevel"/>
    <w:tmpl w:val="BFB65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A57F2"/>
    <w:multiLevelType w:val="hybridMultilevel"/>
    <w:tmpl w:val="D370F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712671">
    <w:abstractNumId w:val="2"/>
  </w:num>
  <w:num w:numId="2" w16cid:durableId="1515147461">
    <w:abstractNumId w:val="4"/>
  </w:num>
  <w:num w:numId="3" w16cid:durableId="1324773916">
    <w:abstractNumId w:val="5"/>
  </w:num>
  <w:num w:numId="4" w16cid:durableId="393747724">
    <w:abstractNumId w:val="0"/>
  </w:num>
  <w:num w:numId="5" w16cid:durableId="744496686">
    <w:abstractNumId w:val="1"/>
  </w:num>
  <w:num w:numId="6" w16cid:durableId="1732657517">
    <w:abstractNumId w:val="3"/>
  </w:num>
  <w:num w:numId="7" w16cid:durableId="16798258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esh Nath (Student)">
    <w15:presenceInfo w15:providerId="AD" w15:userId="S::dnath4@asurite.asu.edu::a292471d-32d8-4d94-8650-aa1212061b74"/>
  </w15:person>
  <w15:person w15:author="Devesh">
    <w15:presenceInfo w15:providerId="AD" w15:userId="S::dnath4@sundevils.asu.edu::ae471bcc-b139-4f3f-91f1-c437020e4f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43"/>
    <w:rsid w:val="0005495B"/>
    <w:rsid w:val="000553FB"/>
    <w:rsid w:val="000A1C96"/>
    <w:rsid w:val="000B4EE8"/>
    <w:rsid w:val="000C495C"/>
    <w:rsid w:val="001473A9"/>
    <w:rsid w:val="00193AE7"/>
    <w:rsid w:val="001A04B2"/>
    <w:rsid w:val="001C4EF7"/>
    <w:rsid w:val="00214E40"/>
    <w:rsid w:val="00217478"/>
    <w:rsid w:val="0022099D"/>
    <w:rsid w:val="00240022"/>
    <w:rsid w:val="002B1A8E"/>
    <w:rsid w:val="003207FD"/>
    <w:rsid w:val="00323919"/>
    <w:rsid w:val="00340E3C"/>
    <w:rsid w:val="00343334"/>
    <w:rsid w:val="00387C63"/>
    <w:rsid w:val="00394363"/>
    <w:rsid w:val="003D7049"/>
    <w:rsid w:val="00437CD3"/>
    <w:rsid w:val="004E0F93"/>
    <w:rsid w:val="005118F3"/>
    <w:rsid w:val="005212DE"/>
    <w:rsid w:val="00552D8F"/>
    <w:rsid w:val="005E7E55"/>
    <w:rsid w:val="00612F56"/>
    <w:rsid w:val="00687DAC"/>
    <w:rsid w:val="006D0234"/>
    <w:rsid w:val="00736C95"/>
    <w:rsid w:val="007B38D5"/>
    <w:rsid w:val="008617D7"/>
    <w:rsid w:val="008843E9"/>
    <w:rsid w:val="00894243"/>
    <w:rsid w:val="008B0820"/>
    <w:rsid w:val="008B2062"/>
    <w:rsid w:val="00907AD7"/>
    <w:rsid w:val="009F11A6"/>
    <w:rsid w:val="009F2CEA"/>
    <w:rsid w:val="00A01ADD"/>
    <w:rsid w:val="00A42E9C"/>
    <w:rsid w:val="00AC002F"/>
    <w:rsid w:val="00AE48F1"/>
    <w:rsid w:val="00B83AA8"/>
    <w:rsid w:val="00B84153"/>
    <w:rsid w:val="00B91124"/>
    <w:rsid w:val="00B97B7C"/>
    <w:rsid w:val="00BD0906"/>
    <w:rsid w:val="00BD4DAA"/>
    <w:rsid w:val="00BF31A3"/>
    <w:rsid w:val="00C73AB7"/>
    <w:rsid w:val="00CD5ECD"/>
    <w:rsid w:val="00CE7D65"/>
    <w:rsid w:val="00D1382A"/>
    <w:rsid w:val="00D64136"/>
    <w:rsid w:val="00D84B01"/>
    <w:rsid w:val="00DC778E"/>
    <w:rsid w:val="00E32D8E"/>
    <w:rsid w:val="00F33114"/>
    <w:rsid w:val="00F43D1C"/>
    <w:rsid w:val="00FD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56B4"/>
  <w15:chartTrackingRefBased/>
  <w15:docId w15:val="{023C77A6-ED10-4E19-A4AA-7F3ED233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AA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AA8"/>
    <w:rPr>
      <w:rFonts w:ascii="Times New Roman" w:eastAsia="Times New Roman" w:hAnsi="Times New Roman" w:cs="Times New Roman"/>
      <w:b/>
      <w:bCs/>
      <w:kern w:val="36"/>
      <w:sz w:val="48"/>
      <w:szCs w:val="48"/>
      <w14:ligatures w14:val="none"/>
    </w:rPr>
  </w:style>
  <w:style w:type="paragraph" w:customStyle="1" w:styleId="c16">
    <w:name w:val="c16"/>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0">
    <w:name w:val="c10"/>
    <w:basedOn w:val="DefaultParagraphFont"/>
    <w:rsid w:val="00B83AA8"/>
  </w:style>
  <w:style w:type="paragraph" w:customStyle="1" w:styleId="c18">
    <w:name w:val="c18"/>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B83AA8"/>
  </w:style>
  <w:style w:type="character" w:customStyle="1" w:styleId="c2">
    <w:name w:val="c2"/>
    <w:basedOn w:val="DefaultParagraphFont"/>
    <w:rsid w:val="00B83AA8"/>
  </w:style>
  <w:style w:type="character" w:customStyle="1" w:styleId="c15">
    <w:name w:val="c15"/>
    <w:basedOn w:val="DefaultParagraphFont"/>
    <w:rsid w:val="00B83AA8"/>
  </w:style>
  <w:style w:type="character" w:styleId="Hyperlink">
    <w:name w:val="Hyperlink"/>
    <w:basedOn w:val="DefaultParagraphFont"/>
    <w:uiPriority w:val="99"/>
    <w:unhideWhenUsed/>
    <w:rsid w:val="00B83AA8"/>
    <w:rPr>
      <w:color w:val="0000FF"/>
      <w:u w:val="single"/>
    </w:rPr>
  </w:style>
  <w:style w:type="character" w:customStyle="1" w:styleId="c0">
    <w:name w:val="c0"/>
    <w:basedOn w:val="DefaultParagraphFont"/>
    <w:rsid w:val="00B83AA8"/>
  </w:style>
  <w:style w:type="paragraph" w:customStyle="1" w:styleId="c4">
    <w:name w:val="c4"/>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13">
    <w:name w:val="c13"/>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6">
    <w:name w:val="c6"/>
    <w:basedOn w:val="Normal"/>
    <w:rsid w:val="00B83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
    <w:name w:val="c1"/>
    <w:basedOn w:val="DefaultParagraphFont"/>
    <w:rsid w:val="00B83AA8"/>
  </w:style>
  <w:style w:type="character" w:customStyle="1" w:styleId="c8">
    <w:name w:val="c8"/>
    <w:basedOn w:val="DefaultParagraphFont"/>
    <w:rsid w:val="00B83AA8"/>
  </w:style>
  <w:style w:type="paragraph" w:styleId="ListParagraph">
    <w:name w:val="List Paragraph"/>
    <w:basedOn w:val="Normal"/>
    <w:uiPriority w:val="34"/>
    <w:qFormat/>
    <w:rsid w:val="000553FB"/>
    <w:pPr>
      <w:ind w:left="720"/>
      <w:contextualSpacing/>
    </w:pPr>
  </w:style>
  <w:style w:type="character" w:styleId="Emphasis">
    <w:name w:val="Emphasis"/>
    <w:basedOn w:val="DefaultParagraphFont"/>
    <w:uiPriority w:val="20"/>
    <w:qFormat/>
    <w:rsid w:val="003D7049"/>
    <w:rPr>
      <w:i/>
      <w:iCs/>
    </w:rPr>
  </w:style>
  <w:style w:type="character" w:styleId="UnresolvedMention">
    <w:name w:val="Unresolved Mention"/>
    <w:basedOn w:val="DefaultParagraphFont"/>
    <w:uiPriority w:val="99"/>
    <w:semiHidden/>
    <w:unhideWhenUsed/>
    <w:rsid w:val="003D7049"/>
    <w:rPr>
      <w:color w:val="605E5C"/>
      <w:shd w:val="clear" w:color="auto" w:fill="E1DFDD"/>
    </w:rPr>
  </w:style>
  <w:style w:type="paragraph" w:styleId="Revision">
    <w:name w:val="Revision"/>
    <w:hidden/>
    <w:uiPriority w:val="99"/>
    <w:semiHidden/>
    <w:rsid w:val="00437CD3"/>
    <w:pPr>
      <w:spacing w:after="0" w:line="240" w:lineRule="auto"/>
    </w:pPr>
  </w:style>
  <w:style w:type="character" w:styleId="CommentReference">
    <w:name w:val="annotation reference"/>
    <w:basedOn w:val="DefaultParagraphFont"/>
    <w:uiPriority w:val="99"/>
    <w:semiHidden/>
    <w:unhideWhenUsed/>
    <w:rsid w:val="00437CD3"/>
    <w:rPr>
      <w:sz w:val="16"/>
      <w:szCs w:val="16"/>
    </w:rPr>
  </w:style>
  <w:style w:type="paragraph" w:styleId="CommentText">
    <w:name w:val="annotation text"/>
    <w:basedOn w:val="Normal"/>
    <w:link w:val="CommentTextChar"/>
    <w:uiPriority w:val="99"/>
    <w:unhideWhenUsed/>
    <w:rsid w:val="00437CD3"/>
    <w:pPr>
      <w:spacing w:line="240" w:lineRule="auto"/>
    </w:pPr>
    <w:rPr>
      <w:sz w:val="20"/>
      <w:szCs w:val="20"/>
    </w:rPr>
  </w:style>
  <w:style w:type="character" w:customStyle="1" w:styleId="CommentTextChar">
    <w:name w:val="Comment Text Char"/>
    <w:basedOn w:val="DefaultParagraphFont"/>
    <w:link w:val="CommentText"/>
    <w:uiPriority w:val="99"/>
    <w:rsid w:val="00437CD3"/>
    <w:rPr>
      <w:sz w:val="20"/>
      <w:szCs w:val="20"/>
    </w:rPr>
  </w:style>
  <w:style w:type="paragraph" w:styleId="CommentSubject">
    <w:name w:val="annotation subject"/>
    <w:basedOn w:val="CommentText"/>
    <w:next w:val="CommentText"/>
    <w:link w:val="CommentSubjectChar"/>
    <w:uiPriority w:val="99"/>
    <w:semiHidden/>
    <w:unhideWhenUsed/>
    <w:rsid w:val="00437CD3"/>
    <w:rPr>
      <w:b/>
      <w:bCs/>
    </w:rPr>
  </w:style>
  <w:style w:type="character" w:customStyle="1" w:styleId="CommentSubjectChar">
    <w:name w:val="Comment Subject Char"/>
    <w:basedOn w:val="CommentTextChar"/>
    <w:link w:val="CommentSubject"/>
    <w:uiPriority w:val="99"/>
    <w:semiHidden/>
    <w:rsid w:val="00437C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95169">
      <w:bodyDiv w:val="1"/>
      <w:marLeft w:val="0"/>
      <w:marRight w:val="0"/>
      <w:marTop w:val="0"/>
      <w:marBottom w:val="0"/>
      <w:divBdr>
        <w:top w:val="none" w:sz="0" w:space="0" w:color="auto"/>
        <w:left w:val="none" w:sz="0" w:space="0" w:color="auto"/>
        <w:bottom w:val="none" w:sz="0" w:space="0" w:color="auto"/>
        <w:right w:val="none" w:sz="0" w:space="0" w:color="auto"/>
      </w:divBdr>
    </w:div>
    <w:div w:id="1382750445">
      <w:bodyDiv w:val="1"/>
      <w:marLeft w:val="0"/>
      <w:marRight w:val="0"/>
      <w:marTop w:val="0"/>
      <w:marBottom w:val="0"/>
      <w:divBdr>
        <w:top w:val="none" w:sz="0" w:space="0" w:color="auto"/>
        <w:left w:val="none" w:sz="0" w:space="0" w:color="auto"/>
        <w:bottom w:val="none" w:sz="0" w:space="0" w:color="auto"/>
        <w:right w:val="none" w:sz="0" w:space="0" w:color="auto"/>
      </w:divBdr>
    </w:div>
    <w:div w:id="1482312234">
      <w:bodyDiv w:val="1"/>
      <w:marLeft w:val="0"/>
      <w:marRight w:val="0"/>
      <w:marTop w:val="0"/>
      <w:marBottom w:val="0"/>
      <w:divBdr>
        <w:top w:val="none" w:sz="0" w:space="0" w:color="auto"/>
        <w:left w:val="none" w:sz="0" w:space="0" w:color="auto"/>
        <w:bottom w:val="none" w:sz="0" w:space="0" w:color="auto"/>
        <w:right w:val="none" w:sz="0" w:space="0" w:color="auto"/>
      </w:divBdr>
    </w:div>
    <w:div w:id="1586838864">
      <w:bodyDiv w:val="1"/>
      <w:marLeft w:val="0"/>
      <w:marRight w:val="0"/>
      <w:marTop w:val="0"/>
      <w:marBottom w:val="0"/>
      <w:divBdr>
        <w:top w:val="none" w:sz="0" w:space="0" w:color="auto"/>
        <w:left w:val="none" w:sz="0" w:space="0" w:color="auto"/>
        <w:bottom w:val="none" w:sz="0" w:space="0" w:color="auto"/>
        <w:right w:val="none" w:sz="0" w:space="0" w:color="auto"/>
      </w:divBdr>
    </w:div>
    <w:div w:id="1606308515">
      <w:bodyDiv w:val="1"/>
      <w:marLeft w:val="0"/>
      <w:marRight w:val="0"/>
      <w:marTop w:val="0"/>
      <w:marBottom w:val="0"/>
      <w:divBdr>
        <w:top w:val="none" w:sz="0" w:space="0" w:color="auto"/>
        <w:left w:val="none" w:sz="0" w:space="0" w:color="auto"/>
        <w:bottom w:val="none" w:sz="0" w:space="0" w:color="auto"/>
        <w:right w:val="none" w:sz="0" w:space="0" w:color="auto"/>
      </w:divBdr>
    </w:div>
    <w:div w:id="1657801731">
      <w:bodyDiv w:val="1"/>
      <w:marLeft w:val="0"/>
      <w:marRight w:val="0"/>
      <w:marTop w:val="0"/>
      <w:marBottom w:val="0"/>
      <w:divBdr>
        <w:top w:val="none" w:sz="0" w:space="0" w:color="auto"/>
        <w:left w:val="none" w:sz="0" w:space="0" w:color="auto"/>
        <w:bottom w:val="none" w:sz="0" w:space="0" w:color="auto"/>
        <w:right w:val="none" w:sz="0" w:space="0" w:color="auto"/>
      </w:divBdr>
    </w:div>
    <w:div w:id="18299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Nath</dc:creator>
  <cp:keywords/>
  <dc:description/>
  <cp:lastModifiedBy>Devesh Nath (Student)</cp:lastModifiedBy>
  <cp:revision>27</cp:revision>
  <cp:lastPrinted>2023-10-18T00:41:00Z</cp:lastPrinted>
  <dcterms:created xsi:type="dcterms:W3CDTF">2023-10-06T14:28:00Z</dcterms:created>
  <dcterms:modified xsi:type="dcterms:W3CDTF">2023-10-18T04:31:00Z</dcterms:modified>
</cp:coreProperties>
</file>